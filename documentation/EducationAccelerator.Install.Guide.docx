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4C7" w:rsidRDefault="0098738B" w14:paraId="5CDED53C" w14:textId="77777777">
      <w:pPr>
        <w:spacing w:after="0" w:line="240" w:lineRule="auto"/>
        <w:rPr>
          <w:rFonts w:ascii="Calibri Light" w:hAnsi="Calibri Light" w:eastAsia="Calibri Light" w:cs="Calibri Light"/>
          <w:spacing w:val="-10"/>
          <w:sz w:val="56"/>
        </w:rPr>
      </w:pPr>
      <w:r>
        <w:object w:dxaOrig="7154" w:dyaOrig="2626" w14:anchorId="5CDED660">
          <v:rect id="rectole0000000000" style="width:355.5pt;height:133.5pt" o:spid="_x0000_i1025" stroked="f" o:ole="" o:preferrelative="t">
            <v:imagedata o:title="" r:id="rId11"/>
          </v:rect>
          <o:OLEObject Type="Embed" ProgID="StaticMetafile" ShapeID="rectole0000000000" DrawAspect="Content" ObjectID="_1732376424" r:id="rId12"/>
        </w:object>
      </w:r>
    </w:p>
    <w:p w:rsidR="003274C7" w:rsidRDefault="0098738B" w14:paraId="5CDED53D" w14:textId="77777777">
      <w:pPr>
        <w:spacing w:after="0" w:line="240" w:lineRule="auto"/>
        <w:jc w:val="right"/>
        <w:rPr>
          <w:rFonts w:ascii="Calibri Light" w:hAnsi="Calibri Light" w:eastAsia="Calibri Light" w:cs="Calibri Light"/>
          <w:spacing w:val="-10"/>
          <w:sz w:val="56"/>
        </w:rPr>
      </w:pPr>
      <w:r>
        <w:rPr>
          <w:rFonts w:ascii="Calibri Light" w:hAnsi="Calibri Light" w:eastAsia="Calibri Light" w:cs="Calibri Light"/>
          <w:spacing w:val="-10"/>
          <w:sz w:val="56"/>
        </w:rPr>
        <w:br/>
      </w:r>
    </w:p>
    <w:p w:rsidR="003274C7" w:rsidRDefault="0098738B" w14:paraId="5CDED53E" w14:textId="77777777">
      <w:pPr>
        <w:spacing w:after="0" w:line="240" w:lineRule="auto"/>
        <w:rPr>
          <w:rFonts w:ascii="Calibri Light" w:hAnsi="Calibri Light" w:eastAsia="Calibri Light" w:cs="Calibri Light"/>
          <w:spacing w:val="-10"/>
          <w:sz w:val="55"/>
        </w:rPr>
      </w:pPr>
      <w:r>
        <w:rPr>
          <w:rFonts w:ascii="Calibri Light" w:hAnsi="Calibri Light" w:eastAsia="Calibri Light" w:cs="Calibri Light"/>
          <w:spacing w:val="-10"/>
          <w:sz w:val="55"/>
        </w:rPr>
        <w:t>Education Accelerator</w:t>
      </w:r>
    </w:p>
    <w:p w:rsidR="003274C7" w:rsidRDefault="0098738B" w14:paraId="5CDED53F" w14:textId="443BD3C5">
      <w:pPr>
        <w:rPr>
          <w:rFonts w:ascii="Calibri Light" w:hAnsi="Calibri Light" w:eastAsia="Calibri Light" w:cs="Calibri Light"/>
          <w:spacing w:val="-10"/>
          <w:sz w:val="56"/>
        </w:rPr>
      </w:pPr>
      <w:r>
        <w:rPr>
          <w:rFonts w:ascii="Calibri Light" w:hAnsi="Calibri Light" w:eastAsia="Calibri Light" w:cs="Calibri Light"/>
          <w:spacing w:val="-10"/>
          <w:sz w:val="56"/>
        </w:rPr>
        <w:t>Installation Guide</w:t>
      </w:r>
    </w:p>
    <w:p w:rsidR="003274C7" w:rsidRDefault="003274C7" w14:paraId="5CDED540" w14:textId="77777777">
      <w:pPr>
        <w:rPr>
          <w:rFonts w:ascii="Calibri" w:hAnsi="Calibri" w:eastAsia="Calibri" w:cs="Calibri"/>
        </w:rPr>
      </w:pPr>
    </w:p>
    <w:p w:rsidR="003274C7" w:rsidRDefault="003274C7" w14:paraId="5CDED541" w14:textId="77777777">
      <w:pPr>
        <w:rPr>
          <w:rFonts w:ascii="Calibri" w:hAnsi="Calibri" w:eastAsia="Calibri" w:cs="Calibri"/>
        </w:rPr>
      </w:pPr>
    </w:p>
    <w:p w:rsidR="00591217" w:rsidRDefault="00591217" w14:paraId="5CDED542" w14:textId="5DB8877E">
      <w:pPr>
        <w:rPr>
          <w:rFonts w:ascii="Calibri" w:hAnsi="Calibri" w:eastAsia="Calibri" w:cs="Calibri"/>
        </w:rPr>
      </w:pPr>
      <w:r>
        <w:rPr>
          <w:rFonts w:ascii="Calibri" w:hAnsi="Calibri" w:eastAsia="Calibri" w:cs="Calibri"/>
        </w:rPr>
        <w:br w:type="page"/>
      </w:r>
    </w:p>
    <w:p w:rsidR="0059367F" w:rsidRDefault="009C3CDD" w14:paraId="240D30D9" w14:textId="74DADED6">
      <w:pPr>
        <w:pStyle w:val="TOC1"/>
        <w:rPr>
          <w:noProof/>
        </w:rPr>
      </w:pPr>
      <w:r>
        <w:fldChar w:fldCharType="begin"/>
      </w:r>
      <w:r>
        <w:instrText xml:space="preserve"> TOC \o "1-2" \h \z \u </w:instrText>
      </w:r>
      <w:r>
        <w:fldChar w:fldCharType="separate"/>
      </w:r>
      <w:hyperlink w:history="1" w:anchor="_Toc121752218">
        <w:r w:rsidRPr="00442D75" w:rsidR="0059367F">
          <w:rPr>
            <w:rStyle w:val="Hyperlink"/>
            <w:rFonts w:eastAsia="Calibri Light"/>
            <w:noProof/>
          </w:rPr>
          <w:t>1.</w:t>
        </w:r>
        <w:r w:rsidR="0059367F">
          <w:rPr>
            <w:noProof/>
          </w:rPr>
          <w:tab/>
        </w:r>
        <w:r w:rsidRPr="00442D75" w:rsidR="0059367F">
          <w:rPr>
            <w:rStyle w:val="Hyperlink"/>
            <w:rFonts w:eastAsia="Calibri Light"/>
            <w:noProof/>
          </w:rPr>
          <w:t>Licensing and Access requirement for all installation methods</w:t>
        </w:r>
        <w:r w:rsidR="0059367F">
          <w:rPr>
            <w:noProof/>
            <w:webHidden/>
          </w:rPr>
          <w:tab/>
        </w:r>
        <w:r w:rsidR="0059367F">
          <w:rPr>
            <w:noProof/>
            <w:webHidden/>
          </w:rPr>
          <w:fldChar w:fldCharType="begin"/>
        </w:r>
        <w:r w:rsidR="0059367F">
          <w:rPr>
            <w:noProof/>
            <w:webHidden/>
          </w:rPr>
          <w:instrText xml:space="preserve"> PAGEREF _Toc121752218 \h </w:instrText>
        </w:r>
        <w:r w:rsidR="0059367F">
          <w:rPr>
            <w:noProof/>
            <w:webHidden/>
          </w:rPr>
        </w:r>
        <w:r w:rsidR="0059367F">
          <w:rPr>
            <w:noProof/>
            <w:webHidden/>
          </w:rPr>
          <w:fldChar w:fldCharType="separate"/>
        </w:r>
        <w:r w:rsidR="0059367F">
          <w:rPr>
            <w:noProof/>
            <w:webHidden/>
          </w:rPr>
          <w:t>3</w:t>
        </w:r>
        <w:r w:rsidR="0059367F">
          <w:rPr>
            <w:noProof/>
            <w:webHidden/>
          </w:rPr>
          <w:fldChar w:fldCharType="end"/>
        </w:r>
      </w:hyperlink>
    </w:p>
    <w:p w:rsidR="0059367F" w:rsidRDefault="00D21979" w14:paraId="2917BBF1" w14:textId="62E1B11E">
      <w:pPr>
        <w:pStyle w:val="TOC1"/>
        <w:rPr>
          <w:noProof/>
        </w:rPr>
      </w:pPr>
      <w:hyperlink w:history="1" w:anchor="_Toc121752219">
        <w:r w:rsidRPr="00442D75" w:rsidR="0059367F">
          <w:rPr>
            <w:rStyle w:val="Hyperlink"/>
            <w:rFonts w:eastAsia="Calibri Light"/>
            <w:noProof/>
          </w:rPr>
          <w:t>2.</w:t>
        </w:r>
        <w:r w:rsidR="0059367F">
          <w:rPr>
            <w:noProof/>
          </w:rPr>
          <w:tab/>
        </w:r>
        <w:r w:rsidRPr="00442D75" w:rsidR="0059367F">
          <w:rPr>
            <w:rStyle w:val="Hyperlink"/>
            <w:rFonts w:eastAsia="Calibri Light"/>
            <w:noProof/>
          </w:rPr>
          <w:t>Higher Education Portal Events feature dependency on Dynamics 365 Marketing application</w:t>
        </w:r>
        <w:r w:rsidR="0059367F">
          <w:rPr>
            <w:noProof/>
            <w:webHidden/>
          </w:rPr>
          <w:tab/>
        </w:r>
        <w:r w:rsidR="0059367F">
          <w:rPr>
            <w:noProof/>
            <w:webHidden/>
          </w:rPr>
          <w:fldChar w:fldCharType="begin"/>
        </w:r>
        <w:r w:rsidR="0059367F">
          <w:rPr>
            <w:noProof/>
            <w:webHidden/>
          </w:rPr>
          <w:instrText xml:space="preserve"> PAGEREF _Toc121752219 \h </w:instrText>
        </w:r>
        <w:r w:rsidR="0059367F">
          <w:rPr>
            <w:noProof/>
            <w:webHidden/>
          </w:rPr>
        </w:r>
        <w:r w:rsidR="0059367F">
          <w:rPr>
            <w:noProof/>
            <w:webHidden/>
          </w:rPr>
          <w:fldChar w:fldCharType="separate"/>
        </w:r>
        <w:r w:rsidR="0059367F">
          <w:rPr>
            <w:noProof/>
            <w:webHidden/>
          </w:rPr>
          <w:t>3</w:t>
        </w:r>
        <w:r w:rsidR="0059367F">
          <w:rPr>
            <w:noProof/>
            <w:webHidden/>
          </w:rPr>
          <w:fldChar w:fldCharType="end"/>
        </w:r>
      </w:hyperlink>
    </w:p>
    <w:p w:rsidR="0059367F" w:rsidRDefault="00D21979" w14:paraId="0E91CE7E" w14:textId="35908FB5">
      <w:pPr>
        <w:pStyle w:val="TOC1"/>
        <w:rPr>
          <w:noProof/>
        </w:rPr>
      </w:pPr>
      <w:hyperlink w:history="1" w:anchor="_Toc121752220">
        <w:r w:rsidRPr="00442D75" w:rsidR="0059367F">
          <w:rPr>
            <w:rStyle w:val="Hyperlink"/>
            <w:rFonts w:eastAsia="Calibri Light"/>
            <w:noProof/>
          </w:rPr>
          <w:t>3.</w:t>
        </w:r>
        <w:r w:rsidR="0059367F">
          <w:rPr>
            <w:noProof/>
          </w:rPr>
          <w:tab/>
        </w:r>
        <w:r w:rsidRPr="00442D75" w:rsidR="0059367F">
          <w:rPr>
            <w:rStyle w:val="Hyperlink"/>
            <w:rFonts w:eastAsia="Calibri Light"/>
            <w:noProof/>
          </w:rPr>
          <w:t>Installation Methods</w:t>
        </w:r>
        <w:r w:rsidR="0059367F">
          <w:rPr>
            <w:noProof/>
            <w:webHidden/>
          </w:rPr>
          <w:tab/>
        </w:r>
        <w:r w:rsidR="0059367F">
          <w:rPr>
            <w:noProof/>
            <w:webHidden/>
          </w:rPr>
          <w:fldChar w:fldCharType="begin"/>
        </w:r>
        <w:r w:rsidR="0059367F">
          <w:rPr>
            <w:noProof/>
            <w:webHidden/>
          </w:rPr>
          <w:instrText xml:space="preserve"> PAGEREF _Toc121752220 \h </w:instrText>
        </w:r>
        <w:r w:rsidR="0059367F">
          <w:rPr>
            <w:noProof/>
            <w:webHidden/>
          </w:rPr>
        </w:r>
        <w:r w:rsidR="0059367F">
          <w:rPr>
            <w:noProof/>
            <w:webHidden/>
          </w:rPr>
          <w:fldChar w:fldCharType="separate"/>
        </w:r>
        <w:r w:rsidR="0059367F">
          <w:rPr>
            <w:noProof/>
            <w:webHidden/>
          </w:rPr>
          <w:t>3</w:t>
        </w:r>
        <w:r w:rsidR="0059367F">
          <w:rPr>
            <w:noProof/>
            <w:webHidden/>
          </w:rPr>
          <w:fldChar w:fldCharType="end"/>
        </w:r>
      </w:hyperlink>
    </w:p>
    <w:p w:rsidR="0059367F" w:rsidRDefault="00D21979" w14:paraId="0AAB6542" w14:textId="524D255A">
      <w:pPr>
        <w:pStyle w:val="TOC1"/>
        <w:rPr>
          <w:noProof/>
        </w:rPr>
      </w:pPr>
      <w:hyperlink w:history="1" w:anchor="_Toc121752221">
        <w:r w:rsidRPr="00442D75" w:rsidR="0059367F">
          <w:rPr>
            <w:rStyle w:val="Hyperlink"/>
            <w:rFonts w:eastAsia="Calibri Light"/>
            <w:noProof/>
          </w:rPr>
          <w:t>4.</w:t>
        </w:r>
        <w:r w:rsidR="0059367F">
          <w:rPr>
            <w:noProof/>
          </w:rPr>
          <w:tab/>
        </w:r>
        <w:r w:rsidRPr="00442D75" w:rsidR="0059367F">
          <w:rPr>
            <w:rStyle w:val="Hyperlink"/>
            <w:noProof/>
          </w:rPr>
          <w:t>Prerequisites for Package Deployer Installation Methods</w:t>
        </w:r>
        <w:r w:rsidR="0059367F">
          <w:rPr>
            <w:noProof/>
            <w:webHidden/>
          </w:rPr>
          <w:tab/>
        </w:r>
        <w:r w:rsidR="0059367F">
          <w:rPr>
            <w:noProof/>
            <w:webHidden/>
          </w:rPr>
          <w:fldChar w:fldCharType="begin"/>
        </w:r>
        <w:r w:rsidR="0059367F">
          <w:rPr>
            <w:noProof/>
            <w:webHidden/>
          </w:rPr>
          <w:instrText xml:space="preserve"> PAGEREF _Toc121752221 \h </w:instrText>
        </w:r>
        <w:r w:rsidR="0059367F">
          <w:rPr>
            <w:noProof/>
            <w:webHidden/>
          </w:rPr>
        </w:r>
        <w:r w:rsidR="0059367F">
          <w:rPr>
            <w:noProof/>
            <w:webHidden/>
          </w:rPr>
          <w:fldChar w:fldCharType="separate"/>
        </w:r>
        <w:r w:rsidR="0059367F">
          <w:rPr>
            <w:noProof/>
            <w:webHidden/>
          </w:rPr>
          <w:t>3</w:t>
        </w:r>
        <w:r w:rsidR="0059367F">
          <w:rPr>
            <w:noProof/>
            <w:webHidden/>
          </w:rPr>
          <w:fldChar w:fldCharType="end"/>
        </w:r>
      </w:hyperlink>
    </w:p>
    <w:p w:rsidR="0059367F" w:rsidRDefault="00D21979" w14:paraId="6C585244" w14:textId="165FE119">
      <w:pPr>
        <w:pStyle w:val="TOC2"/>
        <w:rPr>
          <w:noProof/>
        </w:rPr>
      </w:pPr>
      <w:hyperlink w:history="1" w:anchor="_Toc121752222">
        <w:r w:rsidRPr="00442D75" w:rsidR="0059367F">
          <w:rPr>
            <w:rStyle w:val="Hyperlink"/>
            <w:noProof/>
          </w:rPr>
          <w:t>4.1.</w:t>
        </w:r>
        <w:r w:rsidR="0059367F">
          <w:rPr>
            <w:noProof/>
          </w:rPr>
          <w:tab/>
        </w:r>
        <w:r w:rsidRPr="00442D75" w:rsidR="0059367F">
          <w:rPr>
            <w:rStyle w:val="Hyperlink"/>
            <w:noProof/>
          </w:rPr>
          <w:t>Install Power Shell and Power Shell for Platform Administrators</w:t>
        </w:r>
        <w:r w:rsidR="0059367F">
          <w:rPr>
            <w:noProof/>
            <w:webHidden/>
          </w:rPr>
          <w:tab/>
        </w:r>
        <w:r w:rsidR="0059367F">
          <w:rPr>
            <w:noProof/>
            <w:webHidden/>
          </w:rPr>
          <w:fldChar w:fldCharType="begin"/>
        </w:r>
        <w:r w:rsidR="0059367F">
          <w:rPr>
            <w:noProof/>
            <w:webHidden/>
          </w:rPr>
          <w:instrText xml:space="preserve"> PAGEREF _Toc121752222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1358EAE0" w14:textId="249BB97A">
      <w:pPr>
        <w:pStyle w:val="TOC2"/>
        <w:rPr>
          <w:noProof/>
        </w:rPr>
      </w:pPr>
      <w:hyperlink w:history="1" w:anchor="_Toc121752223">
        <w:r w:rsidRPr="00442D75" w:rsidR="0059367F">
          <w:rPr>
            <w:rStyle w:val="Hyperlink"/>
            <w:noProof/>
          </w:rPr>
          <w:t>4.2.</w:t>
        </w:r>
        <w:r w:rsidR="0059367F">
          <w:rPr>
            <w:noProof/>
          </w:rPr>
          <w:tab/>
        </w:r>
        <w:r w:rsidRPr="00442D75" w:rsidR="0059367F">
          <w:rPr>
            <w:rStyle w:val="Hyperlink"/>
            <w:noProof/>
          </w:rPr>
          <w:t>Install the latest version of the Power Platform CLI</w:t>
        </w:r>
        <w:r w:rsidR="0059367F">
          <w:rPr>
            <w:noProof/>
            <w:webHidden/>
          </w:rPr>
          <w:tab/>
        </w:r>
        <w:r w:rsidR="0059367F">
          <w:rPr>
            <w:noProof/>
            <w:webHidden/>
          </w:rPr>
          <w:fldChar w:fldCharType="begin"/>
        </w:r>
        <w:r w:rsidR="0059367F">
          <w:rPr>
            <w:noProof/>
            <w:webHidden/>
          </w:rPr>
          <w:instrText xml:space="preserve"> PAGEREF _Toc121752223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553743B4" w14:textId="2501C701">
      <w:pPr>
        <w:pStyle w:val="TOC2"/>
        <w:rPr>
          <w:noProof/>
        </w:rPr>
      </w:pPr>
      <w:hyperlink w:history="1" w:anchor="_Toc121752224">
        <w:r w:rsidRPr="00442D75" w:rsidR="0059367F">
          <w:rPr>
            <w:rStyle w:val="Hyperlink"/>
            <w:noProof/>
          </w:rPr>
          <w:t>4.3.</w:t>
        </w:r>
        <w:r w:rsidR="0059367F">
          <w:rPr>
            <w:noProof/>
          </w:rPr>
          <w:tab/>
        </w:r>
        <w:r w:rsidRPr="00442D75" w:rsidR="0059367F">
          <w:rPr>
            <w:rStyle w:val="Hyperlink"/>
            <w:noProof/>
          </w:rPr>
          <w:t>Install and Update Package Deployer</w:t>
        </w:r>
        <w:r w:rsidR="0059367F">
          <w:rPr>
            <w:noProof/>
            <w:webHidden/>
          </w:rPr>
          <w:tab/>
        </w:r>
        <w:r w:rsidR="0059367F">
          <w:rPr>
            <w:noProof/>
            <w:webHidden/>
          </w:rPr>
          <w:fldChar w:fldCharType="begin"/>
        </w:r>
        <w:r w:rsidR="0059367F">
          <w:rPr>
            <w:noProof/>
            <w:webHidden/>
          </w:rPr>
          <w:instrText xml:space="preserve"> PAGEREF _Toc121752224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442D304D" w14:textId="57E99D67">
      <w:pPr>
        <w:pStyle w:val="TOC2"/>
        <w:rPr>
          <w:noProof/>
        </w:rPr>
      </w:pPr>
      <w:hyperlink w:history="1" w:anchor="_Toc121752225">
        <w:r w:rsidRPr="00442D75" w:rsidR="0059367F">
          <w:rPr>
            <w:rStyle w:val="Hyperlink"/>
            <w:noProof/>
          </w:rPr>
          <w:t>4.4.</w:t>
        </w:r>
        <w:r w:rsidR="0059367F">
          <w:rPr>
            <w:noProof/>
          </w:rPr>
          <w:tab/>
        </w:r>
        <w:r w:rsidRPr="00442D75" w:rsidR="0059367F">
          <w:rPr>
            <w:rStyle w:val="Hyperlink"/>
            <w:noProof/>
          </w:rPr>
          <w:t>Provision a blank Power Pages site</w:t>
        </w:r>
        <w:r w:rsidR="0059367F">
          <w:rPr>
            <w:noProof/>
            <w:webHidden/>
          </w:rPr>
          <w:tab/>
        </w:r>
        <w:r w:rsidR="0059367F">
          <w:rPr>
            <w:noProof/>
            <w:webHidden/>
          </w:rPr>
          <w:fldChar w:fldCharType="begin"/>
        </w:r>
        <w:r w:rsidR="0059367F">
          <w:rPr>
            <w:noProof/>
            <w:webHidden/>
          </w:rPr>
          <w:instrText xml:space="preserve"> PAGEREF _Toc121752225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14A2C0A2" w14:textId="6D35CB3D">
      <w:pPr>
        <w:pStyle w:val="TOC2"/>
        <w:rPr>
          <w:noProof/>
        </w:rPr>
      </w:pPr>
      <w:hyperlink w:history="1" w:anchor="_Toc121752226">
        <w:r w:rsidRPr="00442D75" w:rsidR="0059367F">
          <w:rPr>
            <w:rStyle w:val="Hyperlink"/>
            <w:noProof/>
          </w:rPr>
          <w:t>4.5.</w:t>
        </w:r>
        <w:r w:rsidR="0059367F">
          <w:rPr>
            <w:noProof/>
          </w:rPr>
          <w:tab/>
        </w:r>
        <w:r w:rsidRPr="00442D75" w:rsidR="0059367F">
          <w:rPr>
            <w:rStyle w:val="Hyperlink"/>
            <w:noProof/>
          </w:rPr>
          <w:t>Configure Power Pages site.</w:t>
        </w:r>
        <w:r w:rsidR="0059367F">
          <w:rPr>
            <w:noProof/>
            <w:webHidden/>
          </w:rPr>
          <w:tab/>
        </w:r>
        <w:r w:rsidR="0059367F">
          <w:rPr>
            <w:noProof/>
            <w:webHidden/>
          </w:rPr>
          <w:fldChar w:fldCharType="begin"/>
        </w:r>
        <w:r w:rsidR="0059367F">
          <w:rPr>
            <w:noProof/>
            <w:webHidden/>
          </w:rPr>
          <w:instrText xml:space="preserve"> PAGEREF _Toc121752226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42C4C558" w14:textId="55982572">
      <w:pPr>
        <w:pStyle w:val="TOC1"/>
        <w:rPr>
          <w:noProof/>
        </w:rPr>
      </w:pPr>
      <w:hyperlink w:history="1" w:anchor="_Toc121752227">
        <w:r w:rsidRPr="00442D75" w:rsidR="0059367F">
          <w:rPr>
            <w:rStyle w:val="Hyperlink"/>
            <w:noProof/>
          </w:rPr>
          <w:t>5.</w:t>
        </w:r>
        <w:r w:rsidR="0059367F">
          <w:rPr>
            <w:noProof/>
          </w:rPr>
          <w:tab/>
        </w:r>
        <w:r w:rsidRPr="00442D75" w:rsidR="0059367F">
          <w:rPr>
            <w:rStyle w:val="Hyperlink"/>
            <w:noProof/>
          </w:rPr>
          <w:t>Instructions for Package Deployer installation methods</w:t>
        </w:r>
        <w:r w:rsidR="0059367F">
          <w:rPr>
            <w:noProof/>
            <w:webHidden/>
          </w:rPr>
          <w:tab/>
        </w:r>
        <w:r w:rsidR="0059367F">
          <w:rPr>
            <w:noProof/>
            <w:webHidden/>
          </w:rPr>
          <w:fldChar w:fldCharType="begin"/>
        </w:r>
        <w:r w:rsidR="0059367F">
          <w:rPr>
            <w:noProof/>
            <w:webHidden/>
          </w:rPr>
          <w:instrText xml:space="preserve"> PAGEREF _Toc121752227 \h </w:instrText>
        </w:r>
        <w:r w:rsidR="0059367F">
          <w:rPr>
            <w:noProof/>
            <w:webHidden/>
          </w:rPr>
        </w:r>
        <w:r w:rsidR="0059367F">
          <w:rPr>
            <w:noProof/>
            <w:webHidden/>
          </w:rPr>
          <w:fldChar w:fldCharType="separate"/>
        </w:r>
        <w:r w:rsidR="0059367F">
          <w:rPr>
            <w:noProof/>
            <w:webHidden/>
          </w:rPr>
          <w:t>4</w:t>
        </w:r>
        <w:r w:rsidR="0059367F">
          <w:rPr>
            <w:noProof/>
            <w:webHidden/>
          </w:rPr>
          <w:fldChar w:fldCharType="end"/>
        </w:r>
      </w:hyperlink>
    </w:p>
    <w:p w:rsidR="0059367F" w:rsidRDefault="00D21979" w14:paraId="11D3872E" w14:textId="7CB08A4F">
      <w:pPr>
        <w:pStyle w:val="TOC2"/>
        <w:rPr>
          <w:noProof/>
        </w:rPr>
      </w:pPr>
      <w:hyperlink w:history="1" w:anchor="_Toc121752228">
        <w:r w:rsidRPr="00442D75" w:rsidR="0059367F">
          <w:rPr>
            <w:rStyle w:val="Hyperlink"/>
            <w:noProof/>
          </w:rPr>
          <w:t>5.1.</w:t>
        </w:r>
        <w:r w:rsidR="0059367F">
          <w:rPr>
            <w:noProof/>
          </w:rPr>
          <w:tab/>
        </w:r>
        <w:r w:rsidRPr="00442D75" w:rsidR="0059367F">
          <w:rPr>
            <w:rStyle w:val="Hyperlink"/>
            <w:noProof/>
          </w:rPr>
          <w:t>Download and prepare files for the first package deployment</w:t>
        </w:r>
        <w:r w:rsidR="0059367F">
          <w:rPr>
            <w:noProof/>
            <w:webHidden/>
          </w:rPr>
          <w:tab/>
        </w:r>
        <w:r w:rsidR="0059367F">
          <w:rPr>
            <w:noProof/>
            <w:webHidden/>
          </w:rPr>
          <w:fldChar w:fldCharType="begin"/>
        </w:r>
        <w:r w:rsidR="0059367F">
          <w:rPr>
            <w:noProof/>
            <w:webHidden/>
          </w:rPr>
          <w:instrText xml:space="preserve"> PAGEREF _Toc121752228 \h </w:instrText>
        </w:r>
        <w:r w:rsidR="0059367F">
          <w:rPr>
            <w:noProof/>
            <w:webHidden/>
          </w:rPr>
        </w:r>
        <w:r w:rsidR="0059367F">
          <w:rPr>
            <w:noProof/>
            <w:webHidden/>
          </w:rPr>
          <w:fldChar w:fldCharType="separate"/>
        </w:r>
        <w:r w:rsidR="0059367F">
          <w:rPr>
            <w:noProof/>
            <w:webHidden/>
          </w:rPr>
          <w:t>5</w:t>
        </w:r>
        <w:r w:rsidR="0059367F">
          <w:rPr>
            <w:noProof/>
            <w:webHidden/>
          </w:rPr>
          <w:fldChar w:fldCharType="end"/>
        </w:r>
      </w:hyperlink>
    </w:p>
    <w:p w:rsidR="0059367F" w:rsidRDefault="00D21979" w14:paraId="7AF5AAC0" w14:textId="738B12F7">
      <w:pPr>
        <w:pStyle w:val="TOC2"/>
        <w:rPr>
          <w:noProof/>
        </w:rPr>
      </w:pPr>
      <w:hyperlink w:history="1" w:anchor="_Toc121752229">
        <w:r w:rsidRPr="00442D75" w:rsidR="0059367F">
          <w:rPr>
            <w:rStyle w:val="Hyperlink"/>
            <w:noProof/>
          </w:rPr>
          <w:t>5.2.</w:t>
        </w:r>
        <w:r w:rsidR="0059367F">
          <w:rPr>
            <w:noProof/>
          </w:rPr>
          <w:tab/>
        </w:r>
        <w:r w:rsidRPr="00442D75" w:rsidR="0059367F">
          <w:rPr>
            <w:rStyle w:val="Hyperlink"/>
            <w:noProof/>
          </w:rPr>
          <w:t>Deploy the first package.</w:t>
        </w:r>
        <w:r w:rsidR="0059367F">
          <w:rPr>
            <w:noProof/>
            <w:webHidden/>
          </w:rPr>
          <w:tab/>
        </w:r>
        <w:r w:rsidR="0059367F">
          <w:rPr>
            <w:noProof/>
            <w:webHidden/>
          </w:rPr>
          <w:fldChar w:fldCharType="begin"/>
        </w:r>
        <w:r w:rsidR="0059367F">
          <w:rPr>
            <w:noProof/>
            <w:webHidden/>
          </w:rPr>
          <w:instrText xml:space="preserve"> PAGEREF _Toc121752229 \h </w:instrText>
        </w:r>
        <w:r w:rsidR="0059367F">
          <w:rPr>
            <w:noProof/>
            <w:webHidden/>
          </w:rPr>
        </w:r>
        <w:r w:rsidR="0059367F">
          <w:rPr>
            <w:noProof/>
            <w:webHidden/>
          </w:rPr>
          <w:fldChar w:fldCharType="separate"/>
        </w:r>
        <w:r w:rsidR="0059367F">
          <w:rPr>
            <w:noProof/>
            <w:webHidden/>
          </w:rPr>
          <w:t>5</w:t>
        </w:r>
        <w:r w:rsidR="0059367F">
          <w:rPr>
            <w:noProof/>
            <w:webHidden/>
          </w:rPr>
          <w:fldChar w:fldCharType="end"/>
        </w:r>
      </w:hyperlink>
    </w:p>
    <w:p w:rsidR="0059367F" w:rsidRDefault="00D21979" w14:paraId="3DA48D0C" w14:textId="20A7814D">
      <w:pPr>
        <w:pStyle w:val="TOC2"/>
        <w:rPr>
          <w:noProof/>
        </w:rPr>
      </w:pPr>
      <w:hyperlink w:history="1" w:anchor="_Toc121752230">
        <w:r w:rsidRPr="00442D75" w:rsidR="0059367F">
          <w:rPr>
            <w:rStyle w:val="Hyperlink"/>
            <w:noProof/>
          </w:rPr>
          <w:t>5.3.</w:t>
        </w:r>
        <w:r w:rsidR="0059367F">
          <w:rPr>
            <w:noProof/>
          </w:rPr>
          <w:tab/>
        </w:r>
        <w:r w:rsidRPr="00442D75" w:rsidR="0059367F">
          <w:rPr>
            <w:rStyle w:val="Hyperlink"/>
            <w:noProof/>
          </w:rPr>
          <w:t>Download and deploy remaining packages.</w:t>
        </w:r>
        <w:r w:rsidR="0059367F">
          <w:rPr>
            <w:noProof/>
            <w:webHidden/>
          </w:rPr>
          <w:tab/>
        </w:r>
        <w:r w:rsidR="0059367F">
          <w:rPr>
            <w:noProof/>
            <w:webHidden/>
          </w:rPr>
          <w:fldChar w:fldCharType="begin"/>
        </w:r>
        <w:r w:rsidR="0059367F">
          <w:rPr>
            <w:noProof/>
            <w:webHidden/>
          </w:rPr>
          <w:instrText xml:space="preserve"> PAGEREF _Toc121752230 \h </w:instrText>
        </w:r>
        <w:r w:rsidR="0059367F">
          <w:rPr>
            <w:noProof/>
            <w:webHidden/>
          </w:rPr>
        </w:r>
        <w:r w:rsidR="0059367F">
          <w:rPr>
            <w:noProof/>
            <w:webHidden/>
          </w:rPr>
          <w:fldChar w:fldCharType="separate"/>
        </w:r>
        <w:r w:rsidR="0059367F">
          <w:rPr>
            <w:noProof/>
            <w:webHidden/>
          </w:rPr>
          <w:t>5</w:t>
        </w:r>
        <w:r w:rsidR="0059367F">
          <w:rPr>
            <w:noProof/>
            <w:webHidden/>
          </w:rPr>
          <w:fldChar w:fldCharType="end"/>
        </w:r>
      </w:hyperlink>
    </w:p>
    <w:p w:rsidR="0059367F" w:rsidRDefault="00D21979" w14:paraId="6CC3E497" w14:textId="69B1DFAC">
      <w:pPr>
        <w:pStyle w:val="TOC2"/>
        <w:rPr>
          <w:noProof/>
        </w:rPr>
      </w:pPr>
      <w:hyperlink w:history="1" w:anchor="_Toc121752231">
        <w:r w:rsidRPr="00442D75" w:rsidR="0059367F">
          <w:rPr>
            <w:rStyle w:val="Hyperlink"/>
            <w:noProof/>
          </w:rPr>
          <w:t>5.4.</w:t>
        </w:r>
        <w:r w:rsidR="0059367F">
          <w:rPr>
            <w:noProof/>
          </w:rPr>
          <w:tab/>
        </w:r>
        <w:r w:rsidRPr="00442D75" w:rsidR="0059367F">
          <w:rPr>
            <w:rStyle w:val="Hyperlink"/>
            <w:noProof/>
          </w:rPr>
          <w:t>Update Portal Binding.</w:t>
        </w:r>
        <w:r w:rsidR="0059367F">
          <w:rPr>
            <w:noProof/>
            <w:webHidden/>
          </w:rPr>
          <w:tab/>
        </w:r>
        <w:r w:rsidR="0059367F">
          <w:rPr>
            <w:noProof/>
            <w:webHidden/>
          </w:rPr>
          <w:fldChar w:fldCharType="begin"/>
        </w:r>
        <w:r w:rsidR="0059367F">
          <w:rPr>
            <w:noProof/>
            <w:webHidden/>
          </w:rPr>
          <w:instrText xml:space="preserve"> PAGEREF _Toc121752231 \h </w:instrText>
        </w:r>
        <w:r w:rsidR="0059367F">
          <w:rPr>
            <w:noProof/>
            <w:webHidden/>
          </w:rPr>
        </w:r>
        <w:r w:rsidR="0059367F">
          <w:rPr>
            <w:noProof/>
            <w:webHidden/>
          </w:rPr>
          <w:fldChar w:fldCharType="separate"/>
        </w:r>
        <w:r w:rsidR="0059367F">
          <w:rPr>
            <w:noProof/>
            <w:webHidden/>
          </w:rPr>
          <w:t>7</w:t>
        </w:r>
        <w:r w:rsidR="0059367F">
          <w:rPr>
            <w:noProof/>
            <w:webHidden/>
          </w:rPr>
          <w:fldChar w:fldCharType="end"/>
        </w:r>
      </w:hyperlink>
    </w:p>
    <w:p w:rsidR="0059367F" w:rsidRDefault="00D21979" w14:paraId="32256FE4" w14:textId="5EBD7083">
      <w:pPr>
        <w:pStyle w:val="TOC2"/>
        <w:rPr>
          <w:noProof/>
        </w:rPr>
      </w:pPr>
      <w:hyperlink w:history="1" w:anchor="_Toc121752232">
        <w:r w:rsidRPr="00442D75" w:rsidR="0059367F">
          <w:rPr>
            <w:rStyle w:val="Hyperlink"/>
            <w:noProof/>
          </w:rPr>
          <w:t>5.5.</w:t>
        </w:r>
        <w:r w:rsidR="0059367F">
          <w:rPr>
            <w:noProof/>
          </w:rPr>
          <w:tab/>
        </w:r>
        <w:r w:rsidRPr="00442D75" w:rsidR="0059367F">
          <w:rPr>
            <w:rStyle w:val="Hyperlink"/>
            <w:noProof/>
          </w:rPr>
          <w:t>(Optional) Update Side Navigation site setting for Program Registration Portal</w:t>
        </w:r>
        <w:r w:rsidR="0059367F">
          <w:rPr>
            <w:noProof/>
            <w:webHidden/>
          </w:rPr>
          <w:tab/>
        </w:r>
        <w:r w:rsidR="0059367F">
          <w:rPr>
            <w:noProof/>
            <w:webHidden/>
          </w:rPr>
          <w:fldChar w:fldCharType="begin"/>
        </w:r>
        <w:r w:rsidR="0059367F">
          <w:rPr>
            <w:noProof/>
            <w:webHidden/>
          </w:rPr>
          <w:instrText xml:space="preserve"> PAGEREF _Toc121752232 \h </w:instrText>
        </w:r>
        <w:r w:rsidR="0059367F">
          <w:rPr>
            <w:noProof/>
            <w:webHidden/>
          </w:rPr>
        </w:r>
        <w:r w:rsidR="0059367F">
          <w:rPr>
            <w:noProof/>
            <w:webHidden/>
          </w:rPr>
          <w:fldChar w:fldCharType="separate"/>
        </w:r>
        <w:r w:rsidR="0059367F">
          <w:rPr>
            <w:noProof/>
            <w:webHidden/>
          </w:rPr>
          <w:t>7</w:t>
        </w:r>
        <w:r w:rsidR="0059367F">
          <w:rPr>
            <w:noProof/>
            <w:webHidden/>
          </w:rPr>
          <w:fldChar w:fldCharType="end"/>
        </w:r>
      </w:hyperlink>
    </w:p>
    <w:p w:rsidR="0059367F" w:rsidRDefault="00D21979" w14:paraId="61423B31" w14:textId="38C88177">
      <w:pPr>
        <w:pStyle w:val="TOC2"/>
        <w:rPr>
          <w:noProof/>
        </w:rPr>
      </w:pPr>
      <w:hyperlink w:history="1" w:anchor="_Toc121752233">
        <w:r w:rsidRPr="00442D75" w:rsidR="0059367F">
          <w:rPr>
            <w:rStyle w:val="Hyperlink"/>
            <w:noProof/>
          </w:rPr>
          <w:t>5.6.</w:t>
        </w:r>
        <w:r w:rsidR="0059367F">
          <w:rPr>
            <w:noProof/>
          </w:rPr>
          <w:tab/>
        </w:r>
        <w:r w:rsidRPr="00442D75" w:rsidR="0059367F">
          <w:rPr>
            <w:rStyle w:val="Hyperlink"/>
            <w:noProof/>
          </w:rPr>
          <w:t>Set up portal user login for sample student</w:t>
        </w:r>
        <w:r w:rsidR="0059367F">
          <w:rPr>
            <w:noProof/>
            <w:webHidden/>
          </w:rPr>
          <w:tab/>
        </w:r>
        <w:r w:rsidR="0059367F">
          <w:rPr>
            <w:noProof/>
            <w:webHidden/>
          </w:rPr>
          <w:fldChar w:fldCharType="begin"/>
        </w:r>
        <w:r w:rsidR="0059367F">
          <w:rPr>
            <w:noProof/>
            <w:webHidden/>
          </w:rPr>
          <w:instrText xml:space="preserve"> PAGEREF _Toc121752233 \h </w:instrText>
        </w:r>
        <w:r w:rsidR="0059367F">
          <w:rPr>
            <w:noProof/>
            <w:webHidden/>
          </w:rPr>
        </w:r>
        <w:r w:rsidR="0059367F">
          <w:rPr>
            <w:noProof/>
            <w:webHidden/>
          </w:rPr>
          <w:fldChar w:fldCharType="separate"/>
        </w:r>
        <w:r w:rsidR="0059367F">
          <w:rPr>
            <w:noProof/>
            <w:webHidden/>
          </w:rPr>
          <w:t>7</w:t>
        </w:r>
        <w:r w:rsidR="0059367F">
          <w:rPr>
            <w:noProof/>
            <w:webHidden/>
          </w:rPr>
          <w:fldChar w:fldCharType="end"/>
        </w:r>
      </w:hyperlink>
    </w:p>
    <w:p w:rsidR="0059367F" w:rsidRDefault="00D21979" w14:paraId="44E5BDF0" w14:textId="0C1B261E">
      <w:pPr>
        <w:pStyle w:val="TOC2"/>
        <w:rPr>
          <w:noProof/>
        </w:rPr>
      </w:pPr>
      <w:hyperlink w:history="1" w:anchor="_Toc121752234">
        <w:r w:rsidRPr="00442D75" w:rsidR="0059367F">
          <w:rPr>
            <w:rStyle w:val="Hyperlink"/>
            <w:noProof/>
          </w:rPr>
          <w:t>5.7.</w:t>
        </w:r>
        <w:r w:rsidR="0059367F">
          <w:rPr>
            <w:noProof/>
          </w:rPr>
          <w:tab/>
        </w:r>
        <w:r w:rsidRPr="00442D75" w:rsidR="0059367F">
          <w:rPr>
            <w:rStyle w:val="Hyperlink"/>
            <w:noProof/>
          </w:rPr>
          <w:t xml:space="preserve">(Optional) Modify user time zone personalization settings </w:t>
        </w:r>
        <w:r w:rsidR="0059367F">
          <w:rPr>
            <w:noProof/>
            <w:webHidden/>
          </w:rPr>
          <w:tab/>
        </w:r>
        <w:r w:rsidR="0059367F">
          <w:rPr>
            <w:noProof/>
            <w:webHidden/>
          </w:rPr>
          <w:fldChar w:fldCharType="begin"/>
        </w:r>
        <w:r w:rsidR="0059367F">
          <w:rPr>
            <w:noProof/>
            <w:webHidden/>
          </w:rPr>
          <w:instrText xml:space="preserve"> PAGEREF _Toc121752234 \h </w:instrText>
        </w:r>
        <w:r w:rsidR="0059367F">
          <w:rPr>
            <w:noProof/>
            <w:webHidden/>
          </w:rPr>
        </w:r>
        <w:r w:rsidR="0059367F">
          <w:rPr>
            <w:noProof/>
            <w:webHidden/>
          </w:rPr>
          <w:fldChar w:fldCharType="separate"/>
        </w:r>
        <w:r w:rsidR="0059367F">
          <w:rPr>
            <w:noProof/>
            <w:webHidden/>
          </w:rPr>
          <w:t>8</w:t>
        </w:r>
        <w:r w:rsidR="0059367F">
          <w:rPr>
            <w:noProof/>
            <w:webHidden/>
          </w:rPr>
          <w:fldChar w:fldCharType="end"/>
        </w:r>
      </w:hyperlink>
    </w:p>
    <w:p w:rsidR="0059367F" w:rsidRDefault="00D21979" w14:paraId="3CB472AF" w14:textId="17A6DC46">
      <w:pPr>
        <w:pStyle w:val="TOC2"/>
        <w:rPr>
          <w:noProof/>
        </w:rPr>
      </w:pPr>
      <w:hyperlink w:history="1" w:anchor="_Toc121752235">
        <w:r w:rsidRPr="00442D75" w:rsidR="0059367F">
          <w:rPr>
            <w:rStyle w:val="Hyperlink"/>
            <w:noProof/>
          </w:rPr>
          <w:t>5.8.</w:t>
        </w:r>
        <w:r w:rsidR="0059367F">
          <w:rPr>
            <w:noProof/>
          </w:rPr>
          <w:tab/>
        </w:r>
        <w:r w:rsidRPr="00442D75" w:rsidR="0059367F">
          <w:rPr>
            <w:rStyle w:val="Hyperlink"/>
            <w:noProof/>
          </w:rPr>
          <w:t>Set up a Bing Maps Key in portal configurations</w:t>
        </w:r>
        <w:r w:rsidR="0059367F">
          <w:rPr>
            <w:noProof/>
            <w:webHidden/>
          </w:rPr>
          <w:tab/>
        </w:r>
        <w:r w:rsidR="0059367F">
          <w:rPr>
            <w:noProof/>
            <w:webHidden/>
          </w:rPr>
          <w:fldChar w:fldCharType="begin"/>
        </w:r>
        <w:r w:rsidR="0059367F">
          <w:rPr>
            <w:noProof/>
            <w:webHidden/>
          </w:rPr>
          <w:instrText xml:space="preserve"> PAGEREF _Toc121752235 \h </w:instrText>
        </w:r>
        <w:r w:rsidR="0059367F">
          <w:rPr>
            <w:noProof/>
            <w:webHidden/>
          </w:rPr>
        </w:r>
        <w:r w:rsidR="0059367F">
          <w:rPr>
            <w:noProof/>
            <w:webHidden/>
          </w:rPr>
          <w:fldChar w:fldCharType="separate"/>
        </w:r>
        <w:r w:rsidR="0059367F">
          <w:rPr>
            <w:noProof/>
            <w:webHidden/>
          </w:rPr>
          <w:t>8</w:t>
        </w:r>
        <w:r w:rsidR="0059367F">
          <w:rPr>
            <w:noProof/>
            <w:webHidden/>
          </w:rPr>
          <w:fldChar w:fldCharType="end"/>
        </w:r>
      </w:hyperlink>
    </w:p>
    <w:p w:rsidR="0059367F" w:rsidRDefault="00D21979" w14:paraId="71A07CE3" w14:textId="7E575612">
      <w:pPr>
        <w:pStyle w:val="TOC2"/>
        <w:rPr>
          <w:noProof/>
        </w:rPr>
      </w:pPr>
      <w:hyperlink w:history="1" w:anchor="_Toc121752236">
        <w:r w:rsidRPr="00442D75" w:rsidR="0059367F">
          <w:rPr>
            <w:rStyle w:val="Hyperlink"/>
            <w:noProof/>
          </w:rPr>
          <w:t>5.9.</w:t>
        </w:r>
        <w:r w:rsidR="0059367F">
          <w:rPr>
            <w:noProof/>
          </w:rPr>
          <w:tab/>
        </w:r>
        <w:r w:rsidRPr="00442D75" w:rsidR="0059367F">
          <w:rPr>
            <w:rStyle w:val="Hyperlink"/>
            <w:noProof/>
          </w:rPr>
          <w:t>Enable Power BI K-12 Learning Standards Dashboard in K-12 Portal</w:t>
        </w:r>
        <w:r w:rsidR="0059367F">
          <w:rPr>
            <w:noProof/>
            <w:webHidden/>
          </w:rPr>
          <w:tab/>
        </w:r>
        <w:r w:rsidR="0059367F">
          <w:rPr>
            <w:noProof/>
            <w:webHidden/>
          </w:rPr>
          <w:fldChar w:fldCharType="begin"/>
        </w:r>
        <w:r w:rsidR="0059367F">
          <w:rPr>
            <w:noProof/>
            <w:webHidden/>
          </w:rPr>
          <w:instrText xml:space="preserve"> PAGEREF _Toc121752236 \h </w:instrText>
        </w:r>
        <w:r w:rsidR="0059367F">
          <w:rPr>
            <w:noProof/>
            <w:webHidden/>
          </w:rPr>
        </w:r>
        <w:r w:rsidR="0059367F">
          <w:rPr>
            <w:noProof/>
            <w:webHidden/>
          </w:rPr>
          <w:fldChar w:fldCharType="separate"/>
        </w:r>
        <w:r w:rsidR="0059367F">
          <w:rPr>
            <w:noProof/>
            <w:webHidden/>
          </w:rPr>
          <w:t>8</w:t>
        </w:r>
        <w:r w:rsidR="0059367F">
          <w:rPr>
            <w:noProof/>
            <w:webHidden/>
          </w:rPr>
          <w:fldChar w:fldCharType="end"/>
        </w:r>
      </w:hyperlink>
    </w:p>
    <w:p w:rsidR="0059367F" w:rsidRDefault="00D21979" w14:paraId="34E3FE16" w14:textId="64842DFA">
      <w:pPr>
        <w:pStyle w:val="TOC1"/>
        <w:rPr>
          <w:noProof/>
        </w:rPr>
      </w:pPr>
      <w:hyperlink w:history="1" w:anchor="_Toc121752237">
        <w:r w:rsidRPr="00442D75" w:rsidR="0059367F">
          <w:rPr>
            <w:rStyle w:val="Hyperlink"/>
            <w:noProof/>
          </w:rPr>
          <w:t>6.</w:t>
        </w:r>
        <w:r w:rsidR="0059367F">
          <w:rPr>
            <w:noProof/>
          </w:rPr>
          <w:tab/>
        </w:r>
        <w:r w:rsidRPr="00442D75" w:rsidR="0059367F">
          <w:rPr>
            <w:rStyle w:val="Hyperlink"/>
            <w:noProof/>
          </w:rPr>
          <w:t>Install specific solutions manually.</w:t>
        </w:r>
        <w:r w:rsidR="0059367F">
          <w:rPr>
            <w:noProof/>
            <w:webHidden/>
          </w:rPr>
          <w:tab/>
        </w:r>
        <w:r w:rsidR="0059367F">
          <w:rPr>
            <w:noProof/>
            <w:webHidden/>
          </w:rPr>
          <w:fldChar w:fldCharType="begin"/>
        </w:r>
        <w:r w:rsidR="0059367F">
          <w:rPr>
            <w:noProof/>
            <w:webHidden/>
          </w:rPr>
          <w:instrText xml:space="preserve"> PAGEREF _Toc121752237 \h </w:instrText>
        </w:r>
        <w:r w:rsidR="0059367F">
          <w:rPr>
            <w:noProof/>
            <w:webHidden/>
          </w:rPr>
        </w:r>
        <w:r w:rsidR="0059367F">
          <w:rPr>
            <w:noProof/>
            <w:webHidden/>
          </w:rPr>
          <w:fldChar w:fldCharType="separate"/>
        </w:r>
        <w:r w:rsidR="0059367F">
          <w:rPr>
            <w:noProof/>
            <w:webHidden/>
          </w:rPr>
          <w:t>8</w:t>
        </w:r>
        <w:r w:rsidR="0059367F">
          <w:rPr>
            <w:noProof/>
            <w:webHidden/>
          </w:rPr>
          <w:fldChar w:fldCharType="end"/>
        </w:r>
      </w:hyperlink>
    </w:p>
    <w:p w:rsidR="0059367F" w:rsidRDefault="00D21979" w14:paraId="299761F1" w14:textId="6FDB18EF">
      <w:pPr>
        <w:pStyle w:val="TOC2"/>
        <w:rPr>
          <w:noProof/>
        </w:rPr>
      </w:pPr>
      <w:hyperlink w:history="1" w:anchor="_Toc121752238">
        <w:r w:rsidRPr="00442D75" w:rsidR="0059367F">
          <w:rPr>
            <w:rStyle w:val="Hyperlink"/>
            <w:noProof/>
          </w:rPr>
          <w:t>6.1.</w:t>
        </w:r>
        <w:r w:rsidR="0059367F">
          <w:rPr>
            <w:noProof/>
          </w:rPr>
          <w:tab/>
        </w:r>
        <w:r w:rsidRPr="00442D75" w:rsidR="0059367F">
          <w:rPr>
            <w:rStyle w:val="Hyperlink"/>
            <w:noProof/>
          </w:rPr>
          <w:t>Install first managed solutions manually</w:t>
        </w:r>
        <w:r w:rsidR="0059367F">
          <w:rPr>
            <w:noProof/>
            <w:webHidden/>
          </w:rPr>
          <w:tab/>
        </w:r>
        <w:r w:rsidR="0059367F">
          <w:rPr>
            <w:noProof/>
            <w:webHidden/>
          </w:rPr>
          <w:fldChar w:fldCharType="begin"/>
        </w:r>
        <w:r w:rsidR="0059367F">
          <w:rPr>
            <w:noProof/>
            <w:webHidden/>
          </w:rPr>
          <w:instrText xml:space="preserve"> PAGEREF _Toc121752238 \h </w:instrText>
        </w:r>
        <w:r w:rsidR="0059367F">
          <w:rPr>
            <w:noProof/>
            <w:webHidden/>
          </w:rPr>
        </w:r>
        <w:r w:rsidR="0059367F">
          <w:rPr>
            <w:noProof/>
            <w:webHidden/>
          </w:rPr>
          <w:fldChar w:fldCharType="separate"/>
        </w:r>
        <w:r w:rsidR="0059367F">
          <w:rPr>
            <w:noProof/>
            <w:webHidden/>
          </w:rPr>
          <w:t>9</w:t>
        </w:r>
        <w:r w:rsidR="0059367F">
          <w:rPr>
            <w:noProof/>
            <w:webHidden/>
          </w:rPr>
          <w:fldChar w:fldCharType="end"/>
        </w:r>
      </w:hyperlink>
    </w:p>
    <w:p w:rsidR="0059367F" w:rsidRDefault="00D21979" w14:paraId="2F952D20" w14:textId="0E578FFE">
      <w:pPr>
        <w:pStyle w:val="TOC2"/>
        <w:rPr>
          <w:noProof/>
        </w:rPr>
      </w:pPr>
      <w:hyperlink w:history="1" w:anchor="_Toc121752239">
        <w:r w:rsidRPr="00442D75" w:rsidR="0059367F">
          <w:rPr>
            <w:rStyle w:val="Hyperlink"/>
            <w:noProof/>
          </w:rPr>
          <w:t>6.2.</w:t>
        </w:r>
        <w:r w:rsidR="0059367F">
          <w:rPr>
            <w:noProof/>
          </w:rPr>
          <w:tab/>
        </w:r>
        <w:r w:rsidRPr="00442D75" w:rsidR="0059367F">
          <w:rPr>
            <w:rStyle w:val="Hyperlink"/>
            <w:noProof/>
          </w:rPr>
          <w:t>Install additional managed solutions manually.</w:t>
        </w:r>
        <w:r w:rsidR="0059367F">
          <w:rPr>
            <w:noProof/>
            <w:webHidden/>
          </w:rPr>
          <w:tab/>
        </w:r>
        <w:r w:rsidR="0059367F">
          <w:rPr>
            <w:noProof/>
            <w:webHidden/>
          </w:rPr>
          <w:fldChar w:fldCharType="begin"/>
        </w:r>
        <w:r w:rsidR="0059367F">
          <w:rPr>
            <w:noProof/>
            <w:webHidden/>
          </w:rPr>
          <w:instrText xml:space="preserve"> PAGEREF _Toc121752239 \h </w:instrText>
        </w:r>
        <w:r w:rsidR="0059367F">
          <w:rPr>
            <w:noProof/>
            <w:webHidden/>
          </w:rPr>
        </w:r>
        <w:r w:rsidR="0059367F">
          <w:rPr>
            <w:noProof/>
            <w:webHidden/>
          </w:rPr>
          <w:fldChar w:fldCharType="separate"/>
        </w:r>
        <w:r w:rsidR="0059367F">
          <w:rPr>
            <w:noProof/>
            <w:webHidden/>
          </w:rPr>
          <w:t>9</w:t>
        </w:r>
        <w:r w:rsidR="0059367F">
          <w:rPr>
            <w:noProof/>
            <w:webHidden/>
          </w:rPr>
          <w:fldChar w:fldCharType="end"/>
        </w:r>
      </w:hyperlink>
    </w:p>
    <w:p w:rsidR="0059367F" w:rsidRDefault="00D21979" w14:paraId="08F0DE8C" w14:textId="24F29D5A">
      <w:pPr>
        <w:pStyle w:val="TOC2"/>
        <w:rPr>
          <w:noProof/>
        </w:rPr>
      </w:pPr>
      <w:hyperlink w:history="1" w:anchor="_Toc121752240">
        <w:r w:rsidRPr="00442D75" w:rsidR="0059367F">
          <w:rPr>
            <w:rStyle w:val="Hyperlink"/>
            <w:noProof/>
          </w:rPr>
          <w:t>6.3.</w:t>
        </w:r>
        <w:r w:rsidR="0059367F">
          <w:rPr>
            <w:noProof/>
          </w:rPr>
          <w:tab/>
        </w:r>
        <w:r w:rsidRPr="00442D75" w:rsidR="0059367F">
          <w:rPr>
            <w:rStyle w:val="Hyperlink"/>
            <w:noProof/>
          </w:rPr>
          <w:t>Install first data solutions manually</w:t>
        </w:r>
        <w:r w:rsidR="0059367F">
          <w:rPr>
            <w:noProof/>
            <w:webHidden/>
          </w:rPr>
          <w:tab/>
        </w:r>
        <w:r w:rsidR="0059367F">
          <w:rPr>
            <w:noProof/>
            <w:webHidden/>
          </w:rPr>
          <w:fldChar w:fldCharType="begin"/>
        </w:r>
        <w:r w:rsidR="0059367F">
          <w:rPr>
            <w:noProof/>
            <w:webHidden/>
          </w:rPr>
          <w:instrText xml:space="preserve"> PAGEREF _Toc121752240 \h </w:instrText>
        </w:r>
        <w:r w:rsidR="0059367F">
          <w:rPr>
            <w:noProof/>
            <w:webHidden/>
          </w:rPr>
        </w:r>
        <w:r w:rsidR="0059367F">
          <w:rPr>
            <w:noProof/>
            <w:webHidden/>
          </w:rPr>
          <w:fldChar w:fldCharType="separate"/>
        </w:r>
        <w:r w:rsidR="0059367F">
          <w:rPr>
            <w:noProof/>
            <w:webHidden/>
          </w:rPr>
          <w:t>10</w:t>
        </w:r>
        <w:r w:rsidR="0059367F">
          <w:rPr>
            <w:noProof/>
            <w:webHidden/>
          </w:rPr>
          <w:fldChar w:fldCharType="end"/>
        </w:r>
      </w:hyperlink>
    </w:p>
    <w:p w:rsidR="0059367F" w:rsidRDefault="00D21979" w14:paraId="1B9663FF" w14:textId="3E0729FC">
      <w:pPr>
        <w:pStyle w:val="TOC2"/>
        <w:rPr>
          <w:noProof/>
        </w:rPr>
      </w:pPr>
      <w:hyperlink w:history="1" w:anchor="_Toc121752241">
        <w:r w:rsidRPr="00442D75" w:rsidR="0059367F">
          <w:rPr>
            <w:rStyle w:val="Hyperlink"/>
            <w:noProof/>
          </w:rPr>
          <w:t>6.4.</w:t>
        </w:r>
        <w:r w:rsidR="0059367F">
          <w:rPr>
            <w:noProof/>
          </w:rPr>
          <w:tab/>
        </w:r>
        <w:r w:rsidRPr="00442D75" w:rsidR="0059367F">
          <w:rPr>
            <w:rStyle w:val="Hyperlink"/>
            <w:noProof/>
          </w:rPr>
          <w:t>Import additional data solutions manually.</w:t>
        </w:r>
        <w:r w:rsidR="0059367F">
          <w:rPr>
            <w:noProof/>
            <w:webHidden/>
          </w:rPr>
          <w:tab/>
        </w:r>
        <w:r w:rsidR="0059367F">
          <w:rPr>
            <w:noProof/>
            <w:webHidden/>
          </w:rPr>
          <w:fldChar w:fldCharType="begin"/>
        </w:r>
        <w:r w:rsidR="0059367F">
          <w:rPr>
            <w:noProof/>
            <w:webHidden/>
          </w:rPr>
          <w:instrText xml:space="preserve"> PAGEREF _Toc121752241 \h </w:instrText>
        </w:r>
        <w:r w:rsidR="0059367F">
          <w:rPr>
            <w:noProof/>
            <w:webHidden/>
          </w:rPr>
        </w:r>
        <w:r w:rsidR="0059367F">
          <w:rPr>
            <w:noProof/>
            <w:webHidden/>
          </w:rPr>
          <w:fldChar w:fldCharType="separate"/>
        </w:r>
        <w:r w:rsidR="0059367F">
          <w:rPr>
            <w:noProof/>
            <w:webHidden/>
          </w:rPr>
          <w:t>10</w:t>
        </w:r>
        <w:r w:rsidR="0059367F">
          <w:rPr>
            <w:noProof/>
            <w:webHidden/>
          </w:rPr>
          <w:fldChar w:fldCharType="end"/>
        </w:r>
      </w:hyperlink>
    </w:p>
    <w:p w:rsidR="0059367F" w:rsidRDefault="00D21979" w14:paraId="7386FDE2" w14:textId="2F19FA4B">
      <w:pPr>
        <w:pStyle w:val="TOC1"/>
        <w:rPr>
          <w:noProof/>
        </w:rPr>
      </w:pPr>
      <w:hyperlink w:history="1" w:anchor="_Toc121752242">
        <w:r w:rsidRPr="00442D75" w:rsidR="0059367F">
          <w:rPr>
            <w:rStyle w:val="Hyperlink"/>
            <w:rFonts w:eastAsia="Calibri Light"/>
            <w:noProof/>
          </w:rPr>
          <w:t>7.</w:t>
        </w:r>
        <w:r w:rsidR="0059367F">
          <w:rPr>
            <w:noProof/>
          </w:rPr>
          <w:tab/>
        </w:r>
        <w:r w:rsidRPr="00442D75" w:rsidR="0059367F">
          <w:rPr>
            <w:rStyle w:val="Hyperlink"/>
            <w:noProof/>
          </w:rPr>
          <w:t>Check that all Power Automate Flows are turned on</w:t>
        </w:r>
        <w:r w:rsidR="0059367F">
          <w:rPr>
            <w:noProof/>
            <w:webHidden/>
          </w:rPr>
          <w:tab/>
        </w:r>
        <w:r w:rsidR="0059367F">
          <w:rPr>
            <w:noProof/>
            <w:webHidden/>
          </w:rPr>
          <w:fldChar w:fldCharType="begin"/>
        </w:r>
        <w:r w:rsidR="0059367F">
          <w:rPr>
            <w:noProof/>
            <w:webHidden/>
          </w:rPr>
          <w:instrText xml:space="preserve"> PAGEREF _Toc121752242 \h </w:instrText>
        </w:r>
        <w:r w:rsidR="0059367F">
          <w:rPr>
            <w:noProof/>
            <w:webHidden/>
          </w:rPr>
        </w:r>
        <w:r w:rsidR="0059367F">
          <w:rPr>
            <w:noProof/>
            <w:webHidden/>
          </w:rPr>
          <w:fldChar w:fldCharType="separate"/>
        </w:r>
        <w:r w:rsidR="0059367F">
          <w:rPr>
            <w:noProof/>
            <w:webHidden/>
          </w:rPr>
          <w:t>11</w:t>
        </w:r>
        <w:r w:rsidR="0059367F">
          <w:rPr>
            <w:noProof/>
            <w:webHidden/>
          </w:rPr>
          <w:fldChar w:fldCharType="end"/>
        </w:r>
      </w:hyperlink>
    </w:p>
    <w:p w:rsidR="00597E17" w:rsidP="009C3CDD" w:rsidRDefault="009C3CDD" w14:paraId="7DEF282F" w14:textId="1CC6B58C">
      <w:pPr>
        <w:pStyle w:val="Heading1"/>
        <w:ind w:left="360"/>
        <w:rPr>
          <w:rFonts w:eastAsia="Calibri Light"/>
        </w:rPr>
      </w:pPr>
      <w:r>
        <w:rPr>
          <w:rFonts w:eastAsia="Calibri Light"/>
        </w:rPr>
        <w:fldChar w:fldCharType="end"/>
      </w:r>
    </w:p>
    <w:p w:rsidR="00597E17" w:rsidRDefault="00597E17" w14:paraId="687827FF" w14:textId="5E884CAF">
      <w:pPr>
        <w:rPr>
          <w:rFonts w:eastAsia="Calibri Light" w:asciiTheme="majorHAnsi" w:hAnsiTheme="majorHAnsi" w:cstheme="majorBidi"/>
          <w:color w:val="2F5496" w:themeColor="accent1" w:themeShade="BF"/>
          <w:sz w:val="32"/>
          <w:szCs w:val="32"/>
        </w:rPr>
      </w:pPr>
      <w:r>
        <w:rPr>
          <w:rFonts w:eastAsia="Calibri Light"/>
        </w:rPr>
        <w:br w:type="page"/>
      </w:r>
    </w:p>
    <w:p w:rsidR="0026406E" w:rsidP="008E18D8" w:rsidRDefault="007720F7" w14:paraId="189A2E6E" w14:textId="5FD0A309">
      <w:pPr>
        <w:pStyle w:val="Heading1"/>
        <w:numPr>
          <w:ilvl w:val="0"/>
          <w:numId w:val="2"/>
        </w:numPr>
        <w:rPr>
          <w:rFonts w:eastAsia="Calibri Light"/>
        </w:rPr>
      </w:pPr>
      <w:bookmarkStart w:name="_Toc121752218" w:id="0"/>
      <w:r w:rsidRPr="007720F7">
        <w:rPr>
          <w:rFonts w:eastAsia="Calibri Light"/>
        </w:rPr>
        <w:t xml:space="preserve">Licensing and Access requirement for all </w:t>
      </w:r>
      <w:r w:rsidR="00E868CA">
        <w:rPr>
          <w:rFonts w:eastAsia="Calibri Light"/>
        </w:rPr>
        <w:t>i</w:t>
      </w:r>
      <w:r w:rsidRPr="007720F7">
        <w:rPr>
          <w:rFonts w:eastAsia="Calibri Light"/>
        </w:rPr>
        <w:t xml:space="preserve">nstallation </w:t>
      </w:r>
      <w:r w:rsidR="00E27D6A">
        <w:rPr>
          <w:rFonts w:eastAsia="Calibri Light"/>
        </w:rPr>
        <w:t>m</w:t>
      </w:r>
      <w:r w:rsidRPr="007720F7">
        <w:rPr>
          <w:rFonts w:eastAsia="Calibri Light"/>
        </w:rPr>
        <w:t>ethods</w:t>
      </w:r>
      <w:bookmarkEnd w:id="0"/>
    </w:p>
    <w:p w:rsidR="00736ECD" w:rsidP="25061070" w:rsidRDefault="00D91662" w14:paraId="05F1B6FD" w14:textId="694F27F6">
      <w:r>
        <w:t>You must be a member of the Administrator role in a</w:t>
      </w:r>
      <w:r w:rsidR="009F1946">
        <w:t xml:space="preserve"> developer</w:t>
      </w:r>
      <w:r>
        <w:t xml:space="preserve"> environment, and you must have a valid </w:t>
      </w:r>
      <w:hyperlink w:history="1" r:id="rId13">
        <w:r w:rsidRPr="00337C75">
          <w:rPr>
            <w:rStyle w:val="Hyperlink"/>
          </w:rPr>
          <w:t>Power Apps</w:t>
        </w:r>
      </w:hyperlink>
      <w:r>
        <w:t xml:space="preserve"> license </w:t>
      </w:r>
      <w:r w:rsidR="00843B12">
        <w:t>to install the Higher Education Accelerator. If you have not been added to the Administrator Role or do not have a Power Apps license assigned to you</w:t>
      </w:r>
      <w:r w:rsidR="00D82083">
        <w:t xml:space="preserve">, you </w:t>
      </w:r>
      <w:r w:rsidR="00B96ED2">
        <w:t>can</w:t>
      </w:r>
      <w:r w:rsidR="00D82083">
        <w:t xml:space="preserve"> create a </w:t>
      </w:r>
      <w:r w:rsidR="009F1946">
        <w:t xml:space="preserve">free, personal developer </w:t>
      </w:r>
      <w:r w:rsidR="00D82083">
        <w:t xml:space="preserve">environment by accessing the </w:t>
      </w:r>
      <w:hyperlink w:history="1" r:id="rId14">
        <w:r w:rsidRPr="25061070" w:rsidR="000454E8">
          <w:rPr>
            <w:rStyle w:val="Hyperlink"/>
          </w:rPr>
          <w:t>Power Apps Developer Plan</w:t>
        </w:r>
      </w:hyperlink>
      <w:r w:rsidR="000454E8">
        <w:t xml:space="preserve">. </w:t>
      </w:r>
    </w:p>
    <w:p w:rsidR="00736ECD" w:rsidP="002C3F2D" w:rsidRDefault="00D43779" w14:paraId="77A0D5FA" w14:textId="37FBF617">
      <w:pPr>
        <w:pStyle w:val="Heading1"/>
        <w:numPr>
          <w:ilvl w:val="0"/>
          <w:numId w:val="2"/>
        </w:numPr>
        <w:spacing w:before="0"/>
        <w:rPr>
          <w:rFonts w:eastAsia="Calibri Light"/>
        </w:rPr>
      </w:pPr>
      <w:bookmarkStart w:name="_Higher_Education_Portal" w:id="1"/>
      <w:bookmarkStart w:name="_Toc121752219" w:id="2"/>
      <w:bookmarkEnd w:id="1"/>
      <w:r>
        <w:rPr>
          <w:rFonts w:eastAsia="Calibri Light"/>
        </w:rPr>
        <w:t xml:space="preserve">Higher Education </w:t>
      </w:r>
      <w:r w:rsidR="00A646EC">
        <w:rPr>
          <w:rFonts w:eastAsia="Calibri Light"/>
        </w:rPr>
        <w:t>Portal Events feature dependency on Dynamics 365 Marketing application</w:t>
      </w:r>
      <w:bookmarkEnd w:id="2"/>
    </w:p>
    <w:p w:rsidR="000972C5" w:rsidP="00185C1A" w:rsidRDefault="00736ECD" w14:paraId="6E59F5D1" w14:textId="78567103">
      <w:r w:rsidRPr="00736ECD">
        <w:t xml:space="preserve">The Higher Education Portal includes an </w:t>
      </w:r>
      <w:r w:rsidR="006A2442">
        <w:t>`</w:t>
      </w:r>
      <w:r w:rsidRPr="00736ECD">
        <w:t>Events</w:t>
      </w:r>
      <w:r w:rsidR="006A2442">
        <w:t>`</w:t>
      </w:r>
      <w:r w:rsidRPr="00736ECD">
        <w:t xml:space="preserve"> feature that has a dependency on the </w:t>
      </w:r>
      <w:hyperlink r:id="rId15">
        <w:r w:rsidRPr="0F3314E3">
          <w:rPr>
            <w:rStyle w:val="Hyperlink"/>
          </w:rPr>
          <w:t>Dynamics 365 Marketing application</w:t>
        </w:r>
      </w:hyperlink>
      <w:r>
        <w:t>.</w:t>
      </w:r>
      <w:r w:rsidRPr="00736ECD">
        <w:t xml:space="preserve"> You can learn more about the </w:t>
      </w:r>
      <w:r w:rsidR="00155568">
        <w:t>`</w:t>
      </w:r>
      <w:r w:rsidRPr="00736ECD">
        <w:t>Events</w:t>
      </w:r>
      <w:r w:rsidR="00155568">
        <w:t>`</w:t>
      </w:r>
      <w:r w:rsidRPr="00736ECD">
        <w:t xml:space="preserve"> feature in the </w:t>
      </w:r>
      <w:r w:rsidRPr="00D009AD" w:rsidR="003B17F8">
        <w:rPr>
          <w:i/>
          <w:iCs/>
        </w:rPr>
        <w:t>Education Accelerator Walkthrough Guide</w:t>
      </w:r>
      <w:r w:rsidRPr="003B17F8" w:rsidR="003B17F8">
        <w:t xml:space="preserve"> </w:t>
      </w:r>
      <w:r w:rsidR="003B17F8">
        <w:t>(</w:t>
      </w:r>
      <w:r w:rsidR="42904ACC">
        <w:t>document</w:t>
      </w:r>
      <w:r w:rsidR="003B17F8">
        <w:t xml:space="preserve"> can be accessed from the </w:t>
      </w:r>
      <w:hyperlink r:id="rId16">
        <w:r w:rsidRPr="0F3314E3" w:rsidR="003B17F8">
          <w:rPr>
            <w:rStyle w:val="Hyperlink"/>
          </w:rPr>
          <w:t>Documentation folder</w:t>
        </w:r>
      </w:hyperlink>
      <w:r w:rsidR="003B17F8">
        <w:t xml:space="preserve"> in GitHub)</w:t>
      </w:r>
      <w:r>
        <w:t>.</w:t>
      </w:r>
      <w:r w:rsidRPr="00736ECD">
        <w:t xml:space="preserve"> If you want to include the </w:t>
      </w:r>
      <w:r w:rsidR="00AD220E">
        <w:t>`</w:t>
      </w:r>
      <w:r w:rsidRPr="00736ECD">
        <w:t>Events</w:t>
      </w:r>
      <w:r w:rsidR="00AD220E">
        <w:t>`</w:t>
      </w:r>
      <w:r w:rsidRPr="00736ECD">
        <w:t xml:space="preserve"> feature in your portal solution, you will need to install the Dynamics 365 Marketing application in your target environment. </w:t>
      </w:r>
      <w:r>
        <w:t xml:space="preserve">Follow the instructions in the </w:t>
      </w:r>
      <w:hyperlink r:id="rId17">
        <w:r w:rsidRPr="0F3314E3" w:rsidR="00A3349A">
          <w:rPr>
            <w:rStyle w:val="Hyperlink"/>
          </w:rPr>
          <w:t>Purchase and Se</w:t>
        </w:r>
        <w:r w:rsidRPr="0F3314E3" w:rsidR="00EE68B8">
          <w:rPr>
            <w:rStyle w:val="Hyperlink"/>
          </w:rPr>
          <w:t>t up Dynamics 365 Marketing</w:t>
        </w:r>
      </w:hyperlink>
      <w:r w:rsidR="00EE68B8">
        <w:t xml:space="preserve"> </w:t>
      </w:r>
      <w:r>
        <w:t xml:space="preserve">article to install this application. </w:t>
      </w:r>
      <w:r w:rsidRPr="00736ECD">
        <w:t xml:space="preserve">You will also need to acquire a Dynamics 365 Marketing license. </w:t>
      </w:r>
    </w:p>
    <w:p w:rsidRPr="00B103D1" w:rsidR="00196AD5" w:rsidP="001B3221" w:rsidRDefault="00736ECD" w14:paraId="76E4D430" w14:textId="2A13DFA3">
      <w:r w:rsidRPr="000972C5">
        <w:rPr>
          <w:b/>
          <w:bCs/>
        </w:rPr>
        <w:t>Note:</w:t>
      </w:r>
      <w:r w:rsidRPr="00736ECD">
        <w:t xml:space="preserve"> The </w:t>
      </w:r>
      <w:r w:rsidR="00CF4ED6">
        <w:t>`</w:t>
      </w:r>
      <w:r w:rsidRPr="00736ECD">
        <w:t>Events</w:t>
      </w:r>
      <w:r w:rsidR="00CF4ED6">
        <w:t>`</w:t>
      </w:r>
      <w:r w:rsidRPr="00736ECD">
        <w:t xml:space="preserve"> feature is the only feature with a dependency on</w:t>
      </w:r>
      <w:r w:rsidR="007215AA">
        <w:t xml:space="preserve"> the</w:t>
      </w:r>
      <w:r w:rsidRPr="00736ECD">
        <w:t xml:space="preserve"> Dynamics 365 Marketing application, so you do not need to install this application or acquire a Dynamics 365 Marketing license if you do not plan to use the </w:t>
      </w:r>
      <w:r w:rsidR="00CF4ED6">
        <w:t>`</w:t>
      </w:r>
      <w:r w:rsidRPr="00736ECD">
        <w:t>Events</w:t>
      </w:r>
      <w:r w:rsidR="00CF4ED6">
        <w:t>`</w:t>
      </w:r>
      <w:r w:rsidRPr="00736ECD">
        <w:t xml:space="preserve"> feature.</w:t>
      </w:r>
      <w:r w:rsidR="00196AD5">
        <w:t xml:space="preserve"> </w:t>
      </w:r>
    </w:p>
    <w:p w:rsidR="00EC6AA4" w:rsidP="008E18D8" w:rsidRDefault="000925C5" w14:paraId="2D0ED66F" w14:textId="0BE2D88C">
      <w:pPr>
        <w:pStyle w:val="Heading1"/>
        <w:numPr>
          <w:ilvl w:val="0"/>
          <w:numId w:val="2"/>
        </w:numPr>
        <w:rPr>
          <w:rFonts w:eastAsia="Calibri Light"/>
        </w:rPr>
      </w:pPr>
      <w:bookmarkStart w:name="_Toc121752220" w:id="3"/>
      <w:r w:rsidRPr="25061070">
        <w:rPr>
          <w:rFonts w:eastAsia="Calibri Light"/>
        </w:rPr>
        <w:t>Installation Methods</w:t>
      </w:r>
      <w:bookmarkEnd w:id="3"/>
    </w:p>
    <w:p w:rsidR="007515C9" w:rsidP="000925C5" w:rsidRDefault="005D6654" w14:paraId="6EBBCC30" w14:textId="1DD4318B">
      <w:r>
        <w:t xml:space="preserve">The </w:t>
      </w:r>
      <w:r w:rsidR="00E85525">
        <w:t>e</w:t>
      </w:r>
      <w:r>
        <w:t xml:space="preserve">ducation </w:t>
      </w:r>
      <w:r w:rsidR="00484206">
        <w:t>a</w:t>
      </w:r>
      <w:r>
        <w:t xml:space="preserve">ccelerator includes </w:t>
      </w:r>
      <w:r w:rsidR="00AD43DB">
        <w:t>an education data model</w:t>
      </w:r>
      <w:r w:rsidR="0039537E">
        <w:t xml:space="preserve"> that i</w:t>
      </w:r>
      <w:r w:rsidR="00710739">
        <w:t>ncludes concepts for both higher e</w:t>
      </w:r>
      <w:r w:rsidR="0039537E">
        <w:t xml:space="preserve">ducation </w:t>
      </w:r>
      <w:r w:rsidR="00710739">
        <w:t xml:space="preserve">and </w:t>
      </w:r>
      <w:r w:rsidR="0039537E">
        <w:t xml:space="preserve">K-12 </w:t>
      </w:r>
      <w:r w:rsidR="00710739">
        <w:t>education</w:t>
      </w:r>
      <w:r w:rsidR="00A52A17">
        <w:t xml:space="preserve">. </w:t>
      </w:r>
      <w:r w:rsidR="00EB1E79">
        <w:t xml:space="preserve">The </w:t>
      </w:r>
      <w:r w:rsidR="00614A39">
        <w:t>e</w:t>
      </w:r>
      <w:r w:rsidR="00710739">
        <w:t>ducation</w:t>
      </w:r>
      <w:r w:rsidR="00EB1E79">
        <w:t xml:space="preserve"> </w:t>
      </w:r>
      <w:r w:rsidR="00614A39">
        <w:t>a</w:t>
      </w:r>
      <w:r w:rsidR="00EB1E79">
        <w:t>ccelerator</w:t>
      </w:r>
      <w:r w:rsidR="00A52A17">
        <w:t xml:space="preserve"> also includes</w:t>
      </w:r>
      <w:r w:rsidR="002F4FF9">
        <w:t xml:space="preserve"> </w:t>
      </w:r>
      <w:r w:rsidR="009C6554">
        <w:t xml:space="preserve">sample applications </w:t>
      </w:r>
      <w:r w:rsidR="009D3351">
        <w:t xml:space="preserve">and sample data </w:t>
      </w:r>
      <w:r w:rsidR="009C6554">
        <w:t xml:space="preserve">that </w:t>
      </w:r>
      <w:r w:rsidR="00A52A17">
        <w:t xml:space="preserve">are designed </w:t>
      </w:r>
      <w:r w:rsidR="00EC7CF3">
        <w:t xml:space="preserve">to </w:t>
      </w:r>
      <w:r w:rsidR="00240138">
        <w:t>show</w:t>
      </w:r>
      <w:r w:rsidR="00EC7CF3">
        <w:t xml:space="preserve"> </w:t>
      </w:r>
      <w:r w:rsidR="00671AAF">
        <w:t>use cases of</w:t>
      </w:r>
      <w:r w:rsidR="009C6554">
        <w:t xml:space="preserve"> the data model. </w:t>
      </w:r>
      <w:r w:rsidR="009D0C26">
        <w:t xml:space="preserve">Some of the sample applications </w:t>
      </w:r>
      <w:r w:rsidR="009D3351">
        <w:t>and sample data</w:t>
      </w:r>
      <w:r w:rsidR="005539E9">
        <w:t xml:space="preserve"> </w:t>
      </w:r>
      <w:r w:rsidR="009D0C26">
        <w:t xml:space="preserve">are contextualized specifically for higher education </w:t>
      </w:r>
      <w:r w:rsidR="007E7198">
        <w:t xml:space="preserve">scenarios and some of the sample applications </w:t>
      </w:r>
      <w:r w:rsidR="00356EAD">
        <w:t xml:space="preserve">and sample data </w:t>
      </w:r>
      <w:r w:rsidR="007E7198">
        <w:t xml:space="preserve">are contextualized specifically for K-12 education. </w:t>
      </w:r>
    </w:p>
    <w:p w:rsidR="005D6654" w:rsidP="000925C5" w:rsidRDefault="003E56C7" w14:paraId="4329FBF6" w14:textId="65BDAB3E">
      <w:r>
        <w:t>You can learn more about the</w:t>
      </w:r>
      <w:r w:rsidR="000B5C21">
        <w:t xml:space="preserve"> </w:t>
      </w:r>
      <w:r w:rsidR="00C55270">
        <w:t>intended use</w:t>
      </w:r>
      <w:r w:rsidR="00671AAF">
        <w:t xml:space="preserve"> cases of th</w:t>
      </w:r>
      <w:r w:rsidR="007C0155">
        <w:t>e</w:t>
      </w:r>
      <w:r w:rsidR="00D1231E">
        <w:t xml:space="preserve"> sample applications in the </w:t>
      </w:r>
      <w:r w:rsidRPr="00F13BFC" w:rsidR="00BE7EF8">
        <w:rPr>
          <w:i/>
          <w:iCs/>
        </w:rPr>
        <w:t xml:space="preserve">Education Accelerator Walkthrough </w:t>
      </w:r>
      <w:r w:rsidRPr="00F13BFC" w:rsidR="0018377A">
        <w:rPr>
          <w:i/>
          <w:iCs/>
        </w:rPr>
        <w:t>Guide</w:t>
      </w:r>
      <w:r w:rsidR="00F61D69">
        <w:t xml:space="preserve">. </w:t>
      </w:r>
      <w:r w:rsidR="0097572D">
        <w:t xml:space="preserve">You can also </w:t>
      </w:r>
      <w:r w:rsidR="00D1231E">
        <w:t xml:space="preserve">learn more about the </w:t>
      </w:r>
      <w:r w:rsidR="00E4104A">
        <w:t xml:space="preserve">technical design </w:t>
      </w:r>
      <w:r w:rsidR="00D1231E">
        <w:t xml:space="preserve">of all components of the </w:t>
      </w:r>
      <w:r w:rsidR="000A5C99">
        <w:t>e</w:t>
      </w:r>
      <w:r w:rsidR="00D1231E">
        <w:t xml:space="preserve">ducation </w:t>
      </w:r>
      <w:r w:rsidR="000A5C99">
        <w:t>a</w:t>
      </w:r>
      <w:r w:rsidR="00337EEF">
        <w:t>ccelerator</w:t>
      </w:r>
      <w:r w:rsidR="00D1231E">
        <w:t xml:space="preserve"> </w:t>
      </w:r>
      <w:r w:rsidR="0097572D">
        <w:t>in the</w:t>
      </w:r>
      <w:r w:rsidR="00E4104A">
        <w:t xml:space="preserve"> </w:t>
      </w:r>
      <w:r w:rsidRPr="00F13BFC" w:rsidR="00BE7EF8">
        <w:rPr>
          <w:i/>
          <w:iCs/>
        </w:rPr>
        <w:t>Solution Packaging Design &amp; ERD</w:t>
      </w:r>
      <w:r w:rsidRPr="00F13BFC" w:rsidR="00984A8E">
        <w:rPr>
          <w:i/>
          <w:iCs/>
        </w:rPr>
        <w:t xml:space="preserve"> </w:t>
      </w:r>
      <w:r w:rsidR="00000C91">
        <w:t>documen</w:t>
      </w:r>
      <w:r w:rsidR="00F61D69">
        <w:t>t. Both of</w:t>
      </w:r>
      <w:r w:rsidR="00C705CD">
        <w:t xml:space="preserve"> th</w:t>
      </w:r>
      <w:r w:rsidR="00F61D69">
        <w:t>ese</w:t>
      </w:r>
      <w:r w:rsidR="00C705CD">
        <w:t xml:space="preserve"> document</w:t>
      </w:r>
      <w:r w:rsidR="00F61D69">
        <w:t>s</w:t>
      </w:r>
      <w:r w:rsidR="00FD5DF5">
        <w:t xml:space="preserve"> can be accessed </w:t>
      </w:r>
      <w:r w:rsidR="001D269D">
        <w:t xml:space="preserve">from the </w:t>
      </w:r>
      <w:hyperlink w:history="1" r:id="rId18">
        <w:r w:rsidRPr="00BE7EF8" w:rsidR="001D269D">
          <w:rPr>
            <w:rStyle w:val="Hyperlink"/>
          </w:rPr>
          <w:t>Documentation folder</w:t>
        </w:r>
      </w:hyperlink>
      <w:r w:rsidR="001D269D">
        <w:t xml:space="preserve"> in GitHub</w:t>
      </w:r>
      <w:r w:rsidR="00000C91">
        <w:t>. We recommend reading th</w:t>
      </w:r>
      <w:r w:rsidR="00320ABA">
        <w:t>ese</w:t>
      </w:r>
      <w:r w:rsidR="00000C91">
        <w:t xml:space="preserve"> documents</w:t>
      </w:r>
      <w:r w:rsidR="00F81216">
        <w:t xml:space="preserve"> prior to beginning the installation </w:t>
      </w:r>
      <w:r w:rsidR="00337EEF">
        <w:t xml:space="preserve">process </w:t>
      </w:r>
      <w:r w:rsidR="00F81216">
        <w:t xml:space="preserve">to choose which solutions to </w:t>
      </w:r>
      <w:r w:rsidR="00320ABA">
        <w:t>install.</w:t>
      </w:r>
    </w:p>
    <w:p w:rsidR="000925C5" w:rsidP="000925C5" w:rsidRDefault="00320ABA" w14:paraId="2C76268A" w14:textId="7CFF55F7">
      <w:r>
        <w:t>Once you have chosen which solutions to install, y</w:t>
      </w:r>
      <w:r w:rsidR="000925C5">
        <w:t xml:space="preserve">ou can </w:t>
      </w:r>
      <w:r>
        <w:t>us</w:t>
      </w:r>
      <w:r w:rsidR="00720D64">
        <w:t>e one of these</w:t>
      </w:r>
      <w:r>
        <w:t xml:space="preserve"> </w:t>
      </w:r>
      <w:r w:rsidR="00124025">
        <w:t>four</w:t>
      </w:r>
      <w:r>
        <w:t xml:space="preserve"> </w:t>
      </w:r>
      <w:r w:rsidR="00720D64">
        <w:t xml:space="preserve">installation </w:t>
      </w:r>
      <w:r>
        <w:t xml:space="preserve">methods to </w:t>
      </w:r>
      <w:r w:rsidR="000925C5">
        <w:t xml:space="preserve">deploy </w:t>
      </w:r>
      <w:r w:rsidR="006D71DE">
        <w:t>solutions from the Higher Education Accelerator</w:t>
      </w:r>
      <w:r w:rsidR="00E338E0">
        <w:t>:</w:t>
      </w:r>
    </w:p>
    <w:p w:rsidRPr="00605221" w:rsidR="00E338E0" w:rsidP="00C011F9" w:rsidRDefault="00AF1529" w14:paraId="6345A1EE" w14:textId="29D12A7B">
      <w:pPr>
        <w:pStyle w:val="ListParagraph"/>
        <w:numPr>
          <w:ilvl w:val="0"/>
          <w:numId w:val="16"/>
        </w:numPr>
      </w:pPr>
      <w:r>
        <w:t>Install</w:t>
      </w:r>
      <w:r w:rsidR="00E338E0">
        <w:t xml:space="preserve"> </w:t>
      </w:r>
      <w:r w:rsidR="001528E4">
        <w:t xml:space="preserve">all </w:t>
      </w:r>
      <w:r w:rsidR="003C4ECE">
        <w:t>h</w:t>
      </w:r>
      <w:r w:rsidR="001748AB">
        <w:t xml:space="preserve">igher </w:t>
      </w:r>
      <w:r w:rsidR="003C4ECE">
        <w:t>e</w:t>
      </w:r>
      <w:r w:rsidR="001748AB">
        <w:t xml:space="preserve">ducation </w:t>
      </w:r>
      <w:r w:rsidR="001528E4">
        <w:t xml:space="preserve">solutions with </w:t>
      </w:r>
      <w:r w:rsidRPr="00605221" w:rsidR="001528E4">
        <w:t>the Package Depl</w:t>
      </w:r>
      <w:r w:rsidRPr="00605221" w:rsidR="001906BA">
        <w:t>oyer</w:t>
      </w:r>
      <w:r w:rsidRPr="00605221" w:rsidR="000876D7">
        <w:t>.</w:t>
      </w:r>
    </w:p>
    <w:p w:rsidRPr="00605221" w:rsidR="00C559BF" w:rsidP="00C011F9" w:rsidRDefault="00C559BF" w14:paraId="3BAE6C87" w14:textId="6A101A5C">
      <w:pPr>
        <w:pStyle w:val="ListParagraph"/>
        <w:numPr>
          <w:ilvl w:val="0"/>
          <w:numId w:val="16"/>
        </w:numPr>
      </w:pPr>
      <w:r w:rsidRPr="00605221">
        <w:t>Install all K-12 education solutions with the Package Deployer</w:t>
      </w:r>
      <w:r w:rsidRPr="00605221" w:rsidR="00F145C2">
        <w:t>.</w:t>
      </w:r>
    </w:p>
    <w:p w:rsidR="001906BA" w:rsidP="00C011F9" w:rsidRDefault="00AF1529" w14:paraId="4EA16F83" w14:textId="5D9C8773">
      <w:pPr>
        <w:pStyle w:val="ListParagraph"/>
        <w:numPr>
          <w:ilvl w:val="0"/>
          <w:numId w:val="16"/>
        </w:numPr>
      </w:pPr>
      <w:r w:rsidRPr="00605221">
        <w:t>Install</w:t>
      </w:r>
      <w:r w:rsidRPr="00605221" w:rsidR="006E4B6E">
        <w:t xml:space="preserve"> </w:t>
      </w:r>
      <w:r w:rsidRPr="00605221" w:rsidR="00DF5EFF">
        <w:t xml:space="preserve">only Program </w:t>
      </w:r>
      <w:r w:rsidRPr="00605221" w:rsidR="00523E2A">
        <w:t>Registration</w:t>
      </w:r>
      <w:r w:rsidRPr="00605221" w:rsidR="00F427A2">
        <w:t xml:space="preserve"> </w:t>
      </w:r>
      <w:r w:rsidRPr="00605221" w:rsidR="001C3D3F">
        <w:t>Portal and related solutions</w:t>
      </w:r>
      <w:r w:rsidRPr="00605221" w:rsidR="00F427A2">
        <w:t xml:space="preserve"> with the Package Deployer</w:t>
      </w:r>
      <w:r w:rsidR="00F427A2">
        <w:t>.</w:t>
      </w:r>
    </w:p>
    <w:p w:rsidRPr="00B103D1" w:rsidR="001E23A4" w:rsidP="00C011F9" w:rsidRDefault="00AF1529" w14:paraId="625F9289" w14:textId="21BCDA69">
      <w:pPr>
        <w:pStyle w:val="ListParagraph"/>
        <w:numPr>
          <w:ilvl w:val="0"/>
          <w:numId w:val="16"/>
        </w:numPr>
      </w:pPr>
      <w:r>
        <w:t>Install</w:t>
      </w:r>
      <w:r w:rsidR="00D05F8E">
        <w:t xml:space="preserve"> </w:t>
      </w:r>
      <w:r w:rsidR="00771856">
        <w:t>specific</w:t>
      </w:r>
      <w:r w:rsidR="00D05F8E">
        <w:t xml:space="preserve"> </w:t>
      </w:r>
      <w:r w:rsidR="001E23A4">
        <w:t>solutions manually (</w:t>
      </w:r>
      <w:r w:rsidR="00D132D7">
        <w:t>You cannot install portal solutions with this method</w:t>
      </w:r>
      <w:r w:rsidR="001E23A4">
        <w:t>)</w:t>
      </w:r>
      <w:r w:rsidR="005E50F0">
        <w:t>.</w:t>
      </w:r>
    </w:p>
    <w:p w:rsidRPr="00F57302" w:rsidR="0054374E" w:rsidP="001C6B41" w:rsidRDefault="009C5A85" w14:paraId="3C857746" w14:textId="1BFBCECC">
      <w:pPr>
        <w:pStyle w:val="Heading1"/>
        <w:numPr>
          <w:ilvl w:val="0"/>
          <w:numId w:val="2"/>
        </w:numPr>
        <w:rPr>
          <w:rFonts w:eastAsia="Calibri Light"/>
        </w:rPr>
      </w:pPr>
      <w:bookmarkStart w:name="_Toc121752221" w:id="4"/>
      <w:r>
        <w:t>Prerequisites for Package Deployer Installation Methods</w:t>
      </w:r>
      <w:bookmarkEnd w:id="4"/>
      <w:r w:rsidRPr="00F57302" w:rsidR="0054374E">
        <w:rPr>
          <w:rFonts w:eastAsia="Calibri Light"/>
        </w:rPr>
        <w:t xml:space="preserve"> </w:t>
      </w:r>
    </w:p>
    <w:p w:rsidR="00523750" w:rsidP="00523750" w:rsidRDefault="00523750" w14:paraId="77649AC2" w14:textId="7B321EA8">
      <w:r>
        <w:t>There are t</w:t>
      </w:r>
      <w:r w:rsidR="00124025">
        <w:t>hree</w:t>
      </w:r>
      <w:r>
        <w:t xml:space="preserve"> installation methods that utilize the </w:t>
      </w:r>
      <w:r w:rsidRPr="00B31A5B">
        <w:rPr>
          <w:i/>
          <w:iCs/>
        </w:rPr>
        <w:t>Package Deployer</w:t>
      </w:r>
      <w:r>
        <w:t xml:space="preserve">: </w:t>
      </w:r>
    </w:p>
    <w:p w:rsidRPr="00605221" w:rsidR="00523750" w:rsidP="00C011F9" w:rsidRDefault="00523750" w14:paraId="6991F9F6" w14:textId="6A0112CB">
      <w:pPr>
        <w:pStyle w:val="ListParagraph"/>
        <w:numPr>
          <w:ilvl w:val="0"/>
          <w:numId w:val="17"/>
        </w:numPr>
        <w:spacing w:after="0"/>
      </w:pPr>
      <w:r>
        <w:t xml:space="preserve">Install all </w:t>
      </w:r>
      <w:r w:rsidR="0045547F">
        <w:t>h</w:t>
      </w:r>
      <w:r>
        <w:t xml:space="preserve">igher </w:t>
      </w:r>
      <w:r w:rsidR="0045547F">
        <w:t>e</w:t>
      </w:r>
      <w:r>
        <w:t xml:space="preserve">ducation </w:t>
      </w:r>
      <w:r w:rsidR="0045547F">
        <w:t>s</w:t>
      </w:r>
      <w:r>
        <w:t xml:space="preserve">olutions with the </w:t>
      </w:r>
      <w:r w:rsidRPr="00605221">
        <w:t>Package Deployer</w:t>
      </w:r>
      <w:r w:rsidRPr="00605221" w:rsidR="007D6B5A">
        <w:t>.</w:t>
      </w:r>
      <w:r w:rsidRPr="00605221">
        <w:t xml:space="preserve"> </w:t>
      </w:r>
    </w:p>
    <w:p w:rsidRPr="00605221" w:rsidR="00C13A38" w:rsidP="00C011F9" w:rsidRDefault="0045547F" w14:paraId="1E5A3985" w14:textId="77777777">
      <w:pPr>
        <w:pStyle w:val="ListParagraph"/>
        <w:numPr>
          <w:ilvl w:val="0"/>
          <w:numId w:val="17"/>
        </w:numPr>
      </w:pPr>
      <w:r w:rsidRPr="00605221">
        <w:t xml:space="preserve">Install all K-12 </w:t>
      </w:r>
      <w:r w:rsidRPr="00605221" w:rsidR="00C13A38">
        <w:t>education solutions with the Package Deployer.</w:t>
      </w:r>
    </w:p>
    <w:p w:rsidRPr="00605221" w:rsidR="00523750" w:rsidP="00C011F9" w:rsidRDefault="00523750" w14:paraId="202F4B61" w14:textId="0527BB2A">
      <w:pPr>
        <w:pStyle w:val="ListParagraph"/>
        <w:numPr>
          <w:ilvl w:val="0"/>
          <w:numId w:val="17"/>
        </w:numPr>
        <w:spacing w:after="0"/>
      </w:pPr>
      <w:r w:rsidRPr="00605221">
        <w:t xml:space="preserve">Install only Program Registration Portal and related solutions with the Package Deployer. </w:t>
      </w:r>
    </w:p>
    <w:p w:rsidR="007D6B5A" w:rsidP="007D6B5A" w:rsidRDefault="007D6B5A" w14:paraId="4CB06B87" w14:textId="77777777">
      <w:pPr>
        <w:spacing w:after="0"/>
      </w:pPr>
    </w:p>
    <w:p w:rsidR="00523750" w:rsidP="00523750" w:rsidRDefault="00523750" w14:paraId="516B8920" w14:textId="65C695D5">
      <w:r>
        <w:t xml:space="preserve">Follow the instructions in this section if you have chosen </w:t>
      </w:r>
      <w:r w:rsidR="003C1755">
        <w:t>one</w:t>
      </w:r>
      <w:r>
        <w:t xml:space="preserve"> of these installation methods. If you have chosen to install specific </w:t>
      </w:r>
      <w:r w:rsidR="006573C0">
        <w:t>s</w:t>
      </w:r>
      <w:r>
        <w:t xml:space="preserve">olutions manually, you can skip to </w:t>
      </w:r>
      <w:hyperlink w:history="1" w:anchor="_Prerequisite_to_Install">
        <w:r w:rsidRPr="00662804">
          <w:rPr>
            <w:rStyle w:val="Hyperlink"/>
          </w:rPr>
          <w:t xml:space="preserve">section </w:t>
        </w:r>
        <w:r w:rsidR="00EA3A98">
          <w:rPr>
            <w:rStyle w:val="Hyperlink"/>
          </w:rPr>
          <w:t>6</w:t>
        </w:r>
      </w:hyperlink>
      <w:r w:rsidRPr="00662804">
        <w:t>.</w:t>
      </w:r>
    </w:p>
    <w:p w:rsidRPr="00112DA9" w:rsidR="00112DA9" w:rsidP="001C6B41" w:rsidRDefault="00112DA9" w14:paraId="223883EA" w14:textId="3F8F7AFC">
      <w:pPr>
        <w:pStyle w:val="Heading2"/>
        <w:numPr>
          <w:ilvl w:val="1"/>
          <w:numId w:val="2"/>
        </w:numPr>
      </w:pPr>
      <w:bookmarkStart w:name="_Toc121752222" w:id="5"/>
      <w:r w:rsidRPr="00112DA9">
        <w:t>Install Power Shell and Power Shell for Platform Administrators</w:t>
      </w:r>
      <w:bookmarkEnd w:id="5"/>
    </w:p>
    <w:p w:rsidR="43A7BC13" w:rsidP="5BB4207E" w:rsidRDefault="43A7BC13" w14:paraId="274C9804" w14:textId="562D3C4A">
      <w:pPr>
        <w:pStyle w:val="NoSpacing"/>
      </w:pPr>
      <w:r>
        <w:t xml:space="preserve">If you do not have </w:t>
      </w:r>
      <w:r w:rsidRPr="5BB4207E">
        <w:rPr>
          <w:i/>
          <w:iCs/>
        </w:rPr>
        <w:t>Power Shell</w:t>
      </w:r>
      <w:r>
        <w:t xml:space="preserve"> installed, follow the </w:t>
      </w:r>
      <w:hyperlink r:id="rId19">
        <w:r w:rsidRPr="5BB4207E">
          <w:rPr>
            <w:rStyle w:val="Hyperlink"/>
          </w:rPr>
          <w:t xml:space="preserve">instructions for installing Power </w:t>
        </w:r>
        <w:r w:rsidRPr="5BB4207E" w:rsidR="17569384">
          <w:rPr>
            <w:rStyle w:val="Hyperlink"/>
          </w:rPr>
          <w:t>Shell</w:t>
        </w:r>
      </w:hyperlink>
      <w:r>
        <w:t xml:space="preserve">. </w:t>
      </w:r>
    </w:p>
    <w:p w:rsidR="5BB4207E" w:rsidP="5BB4207E" w:rsidRDefault="5BB4207E" w14:paraId="4FE4CC22" w14:textId="7F6BFD4B">
      <w:pPr>
        <w:pStyle w:val="NoSpacing"/>
      </w:pPr>
    </w:p>
    <w:p w:rsidR="00112DA9" w:rsidP="00112DA9" w:rsidRDefault="00112DA9" w14:paraId="6C0E1783" w14:textId="39FE97CF">
      <w:r>
        <w:t xml:space="preserve">Once you have </w:t>
      </w:r>
      <w:r w:rsidRPr="00605221">
        <w:t>installed Power Shell,</w:t>
      </w:r>
      <w:r>
        <w:t xml:space="preserve"> follow the </w:t>
      </w:r>
      <w:hyperlink w:history="1" r:id="rId20">
        <w:r w:rsidRPr="25061070">
          <w:rPr>
            <w:rStyle w:val="Hyperlink"/>
          </w:rPr>
          <w:t>instructions for Installing Power Shell for Power Platform Administrators</w:t>
        </w:r>
      </w:hyperlink>
      <w:r>
        <w:t>.</w:t>
      </w:r>
    </w:p>
    <w:p w:rsidRPr="00CA78F1" w:rsidR="00112DA9" w:rsidP="001C6B41" w:rsidRDefault="00112DA9" w14:paraId="42DEE77A" w14:textId="2AE7E526">
      <w:pPr>
        <w:pStyle w:val="Heading2"/>
        <w:numPr>
          <w:ilvl w:val="1"/>
          <w:numId w:val="2"/>
        </w:numPr>
      </w:pPr>
      <w:bookmarkStart w:name="_Toc121752223" w:id="6"/>
      <w:r w:rsidRPr="00CA78F1">
        <w:t>Install the latest version of the Power Platform CLI</w:t>
      </w:r>
      <w:bookmarkEnd w:id="6"/>
    </w:p>
    <w:p w:rsidR="00112DA9" w:rsidP="00112DA9" w:rsidRDefault="00112DA9" w14:paraId="7C62F94D" w14:textId="75CF6EEC">
      <w:r>
        <w:t xml:space="preserve">If you do not have </w:t>
      </w:r>
      <w:r w:rsidRPr="00B31A5B">
        <w:rPr>
          <w:i/>
          <w:iCs/>
        </w:rPr>
        <w:t>Power Platform CLI</w:t>
      </w:r>
      <w:r>
        <w:t xml:space="preserve"> installed, follow the instructions for installing </w:t>
      </w:r>
      <w:r w:rsidRPr="00605221">
        <w:t>Power Platform CLI</w:t>
      </w:r>
      <w:r>
        <w:t xml:space="preserve"> in the </w:t>
      </w:r>
      <w:r w:rsidR="00894501">
        <w:t xml:space="preserve">article </w:t>
      </w:r>
      <w:hyperlink w:history="1" r:id="rId21">
        <w:r w:rsidRPr="25061070">
          <w:rPr>
            <w:rStyle w:val="Hyperlink"/>
          </w:rPr>
          <w:t>What is Power Platform CLI</w:t>
        </w:r>
      </w:hyperlink>
      <w:r w:rsidR="001B7123">
        <w:rPr>
          <w:rStyle w:val="Hyperlink"/>
        </w:rPr>
        <w:t xml:space="preserve"> </w:t>
      </w:r>
      <w:r w:rsidRPr="001B7123" w:rsidR="001B7123">
        <w:t>.</w:t>
      </w:r>
    </w:p>
    <w:p w:rsidR="00112DA9" w:rsidP="00112DA9" w:rsidRDefault="00112DA9" w14:paraId="7C02F1D6" w14:textId="5AFD3724">
      <w:r>
        <w:t xml:space="preserve">If you have previously installed </w:t>
      </w:r>
      <w:r w:rsidRPr="00E13B3A">
        <w:t>Power Platform CLI,</w:t>
      </w:r>
      <w:r>
        <w:t xml:space="preserve"> follow the instructions for updating Power Platform CLI in the </w:t>
      </w:r>
      <w:r w:rsidR="00894501">
        <w:t>article</w:t>
      </w:r>
      <w:r w:rsidR="00C7428C">
        <w:t xml:space="preserve"> </w:t>
      </w:r>
      <w:hyperlink w:history="1" r:id="rId22">
        <w:r w:rsidRPr="25061070">
          <w:rPr>
            <w:rStyle w:val="Hyperlink"/>
          </w:rPr>
          <w:t>What is Power Platform CLI</w:t>
        </w:r>
      </w:hyperlink>
      <w:r w:rsidR="001B7123">
        <w:rPr>
          <w:rStyle w:val="Hyperlink"/>
        </w:rPr>
        <w:t xml:space="preserve"> </w:t>
      </w:r>
      <w:r w:rsidR="00894501">
        <w:t>.</w:t>
      </w:r>
    </w:p>
    <w:p w:rsidRPr="00CA78F1" w:rsidR="0008400C" w:rsidP="001C6B41" w:rsidRDefault="0008400C" w14:paraId="5987CD79" w14:textId="0739F0F2">
      <w:pPr>
        <w:pStyle w:val="Heading2"/>
        <w:numPr>
          <w:ilvl w:val="1"/>
          <w:numId w:val="2"/>
        </w:numPr>
      </w:pPr>
      <w:bookmarkStart w:name="_Toc121752224" w:id="7"/>
      <w:r w:rsidRPr="00CA78F1">
        <w:t>Install and Update Package Deployer</w:t>
      </w:r>
      <w:bookmarkEnd w:id="7"/>
    </w:p>
    <w:p w:rsidR="001B7123" w:rsidP="0008400C" w:rsidRDefault="0008400C" w14:paraId="362DCD0B" w14:textId="2FC4EA69">
      <w:r>
        <w:t xml:space="preserve">If you do not have </w:t>
      </w:r>
      <w:r w:rsidRPr="00E13B3A">
        <w:rPr>
          <w:i/>
          <w:iCs/>
        </w:rPr>
        <w:t>Package Deployer</w:t>
      </w:r>
      <w:r>
        <w:t xml:space="preserve"> installed, follow the instructions for downloading and launching tools using Power Platform CLI in the </w:t>
      </w:r>
      <w:hyperlink w:history="1" r:id="rId23">
        <w:r w:rsidRPr="25061070">
          <w:rPr>
            <w:rStyle w:val="Hyperlink"/>
          </w:rPr>
          <w:t>Dataverse development tools</w:t>
        </w:r>
      </w:hyperlink>
      <w:r>
        <w:t xml:space="preserve"> article. </w:t>
      </w:r>
    </w:p>
    <w:p w:rsidR="0008400C" w:rsidP="0008400C" w:rsidRDefault="0008400C" w14:paraId="49E2752C" w14:textId="0E6AEC4E">
      <w:r w:rsidRPr="001B7123">
        <w:rPr>
          <w:b/>
        </w:rPr>
        <w:t>Note</w:t>
      </w:r>
      <w:r w:rsidR="001B7123">
        <w:rPr>
          <w:b/>
          <w:bCs/>
        </w:rPr>
        <w:t>:</w:t>
      </w:r>
      <w:r>
        <w:t xml:space="preserve"> </w:t>
      </w:r>
      <w:r w:rsidR="00541432">
        <w:t>Y</w:t>
      </w:r>
      <w:r>
        <w:t>ou only need to install the Package Deployer (PD).</w:t>
      </w:r>
    </w:p>
    <w:p w:rsidR="001B7123" w:rsidP="0008400C" w:rsidRDefault="0008400C" w14:paraId="52E01CF8" w14:textId="30619CB5">
      <w:r>
        <w:t xml:space="preserve">If you have previously installed the Package Deployer, follow the instructions for updating tools using the Power Platform CLI in the </w:t>
      </w:r>
      <w:hyperlink w:history="1" r:id="rId24">
        <w:r w:rsidRPr="25061070">
          <w:rPr>
            <w:rStyle w:val="Hyperlink"/>
          </w:rPr>
          <w:t>Dataverse development tools</w:t>
        </w:r>
      </w:hyperlink>
      <w:r>
        <w:t xml:space="preserve"> article. </w:t>
      </w:r>
    </w:p>
    <w:p w:rsidRPr="00311EF8" w:rsidR="0008400C" w:rsidP="0008400C" w:rsidRDefault="0008400C" w14:paraId="0FB5E723" w14:textId="27A50F0C">
      <w:r w:rsidRPr="001B7123">
        <w:rPr>
          <w:b/>
        </w:rPr>
        <w:t>Note</w:t>
      </w:r>
      <w:r w:rsidR="001B7123">
        <w:t>:</w:t>
      </w:r>
      <w:r>
        <w:t xml:space="preserve"> </w:t>
      </w:r>
      <w:r w:rsidR="00541432">
        <w:t>Y</w:t>
      </w:r>
      <w:r>
        <w:t>ou only need to update the Package Deployer (PD).</w:t>
      </w:r>
    </w:p>
    <w:p w:rsidRPr="00CA78F1" w:rsidR="00112DA9" w:rsidP="001C6B41" w:rsidRDefault="00E17366" w14:paraId="6C2B7AAC" w14:textId="4BAE143A">
      <w:pPr>
        <w:pStyle w:val="Heading2"/>
        <w:numPr>
          <w:ilvl w:val="1"/>
          <w:numId w:val="2"/>
        </w:numPr>
      </w:pPr>
      <w:bookmarkStart w:name="_Toc121752225" w:id="8"/>
      <w:r w:rsidRPr="00CA78F1">
        <w:t>Provision a blank Power Pages site</w:t>
      </w:r>
      <w:bookmarkEnd w:id="8"/>
    </w:p>
    <w:p w:rsidR="00364CC7" w:rsidP="00BD545C" w:rsidRDefault="00197606" w14:paraId="54C129D7" w14:textId="6DA1576B">
      <w:r>
        <w:t>Create a blank</w:t>
      </w:r>
      <w:r w:rsidR="000631C9">
        <w:t xml:space="preserve"> </w:t>
      </w:r>
      <w:hyperlink w:history="1" r:id="rId25">
        <w:r w:rsidRPr="00837886" w:rsidR="000631C9">
          <w:rPr>
            <w:rStyle w:val="Hyperlink"/>
            <w:i/>
            <w:iCs/>
          </w:rPr>
          <w:t>Power Pages</w:t>
        </w:r>
      </w:hyperlink>
      <w:r>
        <w:t xml:space="preserve"> </w:t>
      </w:r>
      <w:r w:rsidR="00B202B5">
        <w:t>site</w:t>
      </w:r>
      <w:r w:rsidR="004A0BE1">
        <w:t xml:space="preserve"> </w:t>
      </w:r>
      <w:r w:rsidR="00CA3108">
        <w:t xml:space="preserve">in the appropriate environment </w:t>
      </w:r>
      <w:r w:rsidR="00B72CC2">
        <w:t xml:space="preserve">by following the instructions </w:t>
      </w:r>
      <w:r w:rsidR="00632A93">
        <w:t>given in th</w:t>
      </w:r>
      <w:r w:rsidR="00167C09">
        <w:t>e</w:t>
      </w:r>
      <w:r w:rsidR="00632A93">
        <w:t xml:space="preserve"> article </w:t>
      </w:r>
      <w:hyperlink w:history="1" r:id="rId26">
        <w:r w:rsidR="00364CC7">
          <w:rPr>
            <w:rStyle w:val="Hyperlink"/>
          </w:rPr>
          <w:t>Create a site with Power Pages</w:t>
        </w:r>
      </w:hyperlink>
      <w:r w:rsidR="00632A93">
        <w:t>.</w:t>
      </w:r>
    </w:p>
    <w:p w:rsidR="00632A93" w:rsidP="00364CC7" w:rsidRDefault="002F1DB1" w14:paraId="3D8316F6" w14:textId="0E70D5F3">
      <w:pPr>
        <w:rPr>
          <w:rFonts w:cstheme="minorHAnsi"/>
          <w:color w:val="171717"/>
          <w:shd w:val="clear" w:color="auto" w:fill="FFFFFF"/>
        </w:rPr>
      </w:pPr>
      <w:r w:rsidRPr="00525726">
        <w:rPr>
          <w:b/>
          <w:bCs/>
        </w:rPr>
        <w:t>N</w:t>
      </w:r>
      <w:r w:rsidRPr="00525726" w:rsidR="009166D3">
        <w:rPr>
          <w:b/>
          <w:bCs/>
        </w:rPr>
        <w:t>ote</w:t>
      </w:r>
      <w:r w:rsidRPr="00705D64">
        <w:rPr>
          <w:b/>
          <w:bCs/>
        </w:rPr>
        <w:t>:</w:t>
      </w:r>
      <w:r>
        <w:t xml:space="preserve"> </w:t>
      </w:r>
      <w:r w:rsidR="00705D64">
        <w:rPr>
          <w:rFonts w:cstheme="minorHAnsi"/>
          <w:color w:val="171717"/>
          <w:shd w:val="clear" w:color="auto" w:fill="FFFFFF"/>
        </w:rPr>
        <w:t>This step might take 12-25 min</w:t>
      </w:r>
    </w:p>
    <w:p w:rsidRPr="00CA78F1" w:rsidR="00797A7E" w:rsidP="001C6B41" w:rsidRDefault="00DC309C" w14:paraId="738F28B2" w14:textId="66EAFC0E">
      <w:pPr>
        <w:pStyle w:val="Heading2"/>
        <w:numPr>
          <w:ilvl w:val="1"/>
          <w:numId w:val="2"/>
        </w:numPr>
      </w:pPr>
      <w:bookmarkStart w:name="_Toc121752226" w:id="9"/>
      <w:r w:rsidRPr="00CA78F1">
        <w:t>Configure Power Pages site</w:t>
      </w:r>
      <w:r w:rsidRPr="00CA78F1" w:rsidR="00875A5B">
        <w:t>.</w:t>
      </w:r>
      <w:bookmarkEnd w:id="9"/>
    </w:p>
    <w:p w:rsidRPr="00604E65" w:rsidR="00BD545C" w:rsidP="00484AEE" w:rsidRDefault="009628A8" w14:paraId="7D77F323" w14:textId="03168A6F">
      <w:pPr>
        <w:pStyle w:val="ListParagraph"/>
        <w:ind w:left="0"/>
      </w:pPr>
      <w:r>
        <w:t xml:space="preserve">The </w:t>
      </w:r>
      <w:r w:rsidR="00AB481B">
        <w:t>e</w:t>
      </w:r>
      <w:r w:rsidR="0008115C">
        <w:t xml:space="preserve">ducation </w:t>
      </w:r>
      <w:r w:rsidR="00AB481B">
        <w:t>a</w:t>
      </w:r>
      <w:r w:rsidR="0008115C">
        <w:t xml:space="preserve">ccelerator’s portal </w:t>
      </w:r>
      <w:r w:rsidR="00777EA1">
        <w:t xml:space="preserve">solutions include </w:t>
      </w:r>
      <w:r w:rsidR="00B56596">
        <w:t>custom code, so y</w:t>
      </w:r>
      <w:r w:rsidR="00385DF8">
        <w:t>ou will need to u</w:t>
      </w:r>
      <w:r w:rsidRPr="006C197F" w:rsidR="00BD545C">
        <w:t xml:space="preserve">pdate the </w:t>
      </w:r>
      <w:r w:rsidR="008E7D9E">
        <w:t xml:space="preserve">Power Pages </w:t>
      </w:r>
      <w:r w:rsidRPr="006C197F" w:rsidR="00BD545C">
        <w:t xml:space="preserve">system settings to allow JavaScript (.js), cascading style sheet (.css) files and </w:t>
      </w:r>
      <w:r w:rsidR="00AE6E4E">
        <w:t>s</w:t>
      </w:r>
      <w:r w:rsidRPr="006C197F" w:rsidR="00BD545C">
        <w:t xml:space="preserve">calable </w:t>
      </w:r>
      <w:r w:rsidR="00AE6E4E">
        <w:t>v</w:t>
      </w:r>
      <w:r w:rsidRPr="006C197F" w:rsidR="00BD545C">
        <w:t>ector graphics (.svg) file</w:t>
      </w:r>
      <w:r w:rsidR="00385DF8">
        <w:t>s. You can do this</w:t>
      </w:r>
      <w:r w:rsidRPr="006C197F" w:rsidR="00BD545C">
        <w:t xml:space="preserve"> by removing th</w:t>
      </w:r>
      <w:r w:rsidR="00BD545C">
        <w:t>e</w:t>
      </w:r>
      <w:r w:rsidRPr="006C197F" w:rsidR="00BD545C">
        <w:t xml:space="preserve"> </w:t>
      </w:r>
      <w:r w:rsidR="00575DE2">
        <w:t>“.js</w:t>
      </w:r>
      <w:r w:rsidR="00FE62D1">
        <w:t>,</w:t>
      </w:r>
      <w:r w:rsidR="00575DE2">
        <w:t>”</w:t>
      </w:r>
      <w:r w:rsidR="00FE62D1">
        <w:t xml:space="preserve"> </w:t>
      </w:r>
      <w:r w:rsidR="00936B5B">
        <w:t xml:space="preserve">“.css,” and </w:t>
      </w:r>
      <w:r w:rsidR="0076781B">
        <w:t>“.</w:t>
      </w:r>
      <w:r w:rsidR="0032350C">
        <w:t xml:space="preserve">svg” </w:t>
      </w:r>
      <w:r w:rsidRPr="006C197F" w:rsidR="00BD545C">
        <w:t>extension</w:t>
      </w:r>
      <w:r w:rsidR="00BD545C">
        <w:t>s</w:t>
      </w:r>
      <w:r w:rsidRPr="006C197F" w:rsidR="00BD545C">
        <w:t xml:space="preserve"> from </w:t>
      </w:r>
      <w:r w:rsidR="00323B68">
        <w:t>s</w:t>
      </w:r>
      <w:r w:rsidRPr="00604E65" w:rsidR="00BD545C">
        <w:t xml:space="preserve">et blocked file extension for attachments section </w:t>
      </w:r>
      <w:r w:rsidRPr="001D79CF" w:rsidR="00BD545C">
        <w:t>of system settings</w:t>
      </w:r>
      <w:r w:rsidRPr="006C197F" w:rsidR="00BD545C">
        <w:t>.</w:t>
      </w:r>
      <w:r w:rsidR="00BD545C">
        <w:t xml:space="preserve"> </w:t>
      </w:r>
      <w:r w:rsidR="00687B20">
        <w:t>T</w:t>
      </w:r>
      <w:r w:rsidR="00D36DCF">
        <w:t>he</w:t>
      </w:r>
      <w:r w:rsidRPr="006C197F" w:rsidR="00D36DCF">
        <w:t xml:space="preserve"> </w:t>
      </w:r>
      <w:r w:rsidRPr="006C197F" w:rsidR="00BD545C">
        <w:t xml:space="preserve">article </w:t>
      </w:r>
      <w:hyperlink w:history="1" r:id="rId27">
        <w:r w:rsidRPr="005902FE" w:rsidR="00BD545C">
          <w:rPr>
            <w:rStyle w:val="Hyperlink"/>
          </w:rPr>
          <w:t>Define system settings from the General tab</w:t>
        </w:r>
      </w:hyperlink>
      <w:r w:rsidRPr="00604E65" w:rsidR="00687B20">
        <w:t xml:space="preserve"> gives instructions for accessing the system settings</w:t>
      </w:r>
      <w:r w:rsidRPr="00604E65" w:rsidR="00BD545C">
        <w:t>.</w:t>
      </w:r>
    </w:p>
    <w:p w:rsidR="00CC40E5" w:rsidP="00416994" w:rsidRDefault="00CC40E5" w14:paraId="0E1E38CC" w14:textId="072FBB5B">
      <w:pPr>
        <w:pStyle w:val="Heading1"/>
        <w:numPr>
          <w:ilvl w:val="0"/>
          <w:numId w:val="2"/>
        </w:numPr>
      </w:pPr>
      <w:bookmarkStart w:name="_Instructions_for_Package" w:id="10"/>
      <w:bookmarkStart w:name="_Toc121752227" w:id="11"/>
      <w:bookmarkEnd w:id="10"/>
      <w:r>
        <w:t>Instructions for Package Deployer installation methods</w:t>
      </w:r>
      <w:bookmarkEnd w:id="11"/>
    </w:p>
    <w:p w:rsidR="00DD05BF" w:rsidP="00B34965" w:rsidRDefault="0054095A" w14:paraId="368710F7" w14:textId="77777777">
      <w:r>
        <w:t xml:space="preserve">This section provides step-by-step instructions for </w:t>
      </w:r>
      <w:r w:rsidR="004410FE">
        <w:t>installing solutions with</w:t>
      </w:r>
      <w:r w:rsidR="00F238DC">
        <w:t xml:space="preserve"> the Package Deployer. </w:t>
      </w:r>
    </w:p>
    <w:p w:rsidR="00B34965" w:rsidP="00B34965" w:rsidRDefault="009D07C4" w14:paraId="39A133CB" w14:textId="36EBC753">
      <w:r w:rsidRPr="00DD05BF">
        <w:t xml:space="preserve"> </w:t>
      </w:r>
      <w:r w:rsidRPr="00DD05BF" w:rsidR="00DD05BF">
        <w:rPr>
          <w:b/>
          <w:bCs/>
        </w:rPr>
        <w:t>N</w:t>
      </w:r>
      <w:r w:rsidRPr="00DD05BF">
        <w:rPr>
          <w:b/>
          <w:bCs/>
        </w:rPr>
        <w:t>ote</w:t>
      </w:r>
      <w:r w:rsidR="00DD05BF">
        <w:t>:</w:t>
      </w:r>
      <w:r w:rsidRPr="00DD05BF">
        <w:t xml:space="preserve"> </w:t>
      </w:r>
      <w:r w:rsidR="00DD05BF">
        <w:t xml:space="preserve">All three installation methods that utilize the Package Deployer </w:t>
      </w:r>
      <w:r w:rsidR="00694E9C">
        <w:t xml:space="preserve">require installing multiple packages, but </w:t>
      </w:r>
      <w:r w:rsidRPr="00DD05BF">
        <w:t xml:space="preserve">the Package Deployer can only be used to install one package at a time. </w:t>
      </w:r>
    </w:p>
    <w:p w:rsidRPr="00CA78F1" w:rsidR="00B473A1" w:rsidP="00416994" w:rsidRDefault="00B473A1" w14:paraId="63893F27" w14:textId="5E4CE640">
      <w:pPr>
        <w:pStyle w:val="Heading2"/>
        <w:numPr>
          <w:ilvl w:val="1"/>
          <w:numId w:val="2"/>
        </w:numPr>
      </w:pPr>
      <w:bookmarkStart w:name="_Download_and_prepare" w:id="12"/>
      <w:bookmarkStart w:name="_Toc121752228" w:id="13"/>
      <w:bookmarkEnd w:id="12"/>
      <w:r w:rsidRPr="00CA78F1">
        <w:t xml:space="preserve">Download and prepare files for the </w:t>
      </w:r>
      <w:r w:rsidR="0081383A">
        <w:t xml:space="preserve">first </w:t>
      </w:r>
      <w:r w:rsidRPr="00CA78F1">
        <w:t>package</w:t>
      </w:r>
      <w:r w:rsidRPr="00CA78F1" w:rsidR="007720F7">
        <w:t xml:space="preserve"> deployment</w:t>
      </w:r>
      <w:bookmarkEnd w:id="13"/>
    </w:p>
    <w:p w:rsidR="001F0E9C" w:rsidP="001F0E9C" w:rsidRDefault="001F0E9C" w14:paraId="36650B06" w14:textId="105858D9">
      <w:r>
        <w:t>Th</w:t>
      </w:r>
      <w:r w:rsidR="001C23AC">
        <w:t>e</w:t>
      </w:r>
      <w:r>
        <w:t xml:space="preserve"> step</w:t>
      </w:r>
      <w:r w:rsidR="001C23AC">
        <w:t>s</w:t>
      </w:r>
      <w:r>
        <w:t xml:space="preserve"> </w:t>
      </w:r>
      <w:r w:rsidR="00B673AF">
        <w:t xml:space="preserve">below </w:t>
      </w:r>
      <w:r>
        <w:t>will</w:t>
      </w:r>
      <w:r w:rsidR="00BB1274">
        <w:t xml:space="preserve"> give you instructions to </w:t>
      </w:r>
      <w:r w:rsidR="004375F9">
        <w:t>download</w:t>
      </w:r>
      <w:r w:rsidR="00072F19">
        <w:t xml:space="preserve"> and prepar</w:t>
      </w:r>
      <w:r w:rsidR="00BB1274">
        <w:t>e</w:t>
      </w:r>
      <w:r w:rsidR="00072F19">
        <w:t xml:space="preserve"> </w:t>
      </w:r>
      <w:r w:rsidR="004375F9">
        <w:t xml:space="preserve">the first </w:t>
      </w:r>
      <w:r w:rsidR="009B698E">
        <w:t xml:space="preserve">package </w:t>
      </w:r>
      <w:r w:rsidR="001C23AC">
        <w:t>for deployment</w:t>
      </w:r>
      <w:r w:rsidR="00B673AF">
        <w:t>.</w:t>
      </w:r>
    </w:p>
    <w:p w:rsidRPr="001F0E9C" w:rsidR="00B673AF" w:rsidP="001F0E9C" w:rsidRDefault="00B673AF" w14:paraId="35E6C0B3" w14:textId="43C9F8E8">
      <w:r w:rsidRPr="00694E9C">
        <w:rPr>
          <w:b/>
          <w:bCs/>
        </w:rPr>
        <w:t xml:space="preserve">Note: </w:t>
      </w:r>
      <w:r>
        <w:t>The package for the education data model must be installed prior to installing any other packages.</w:t>
      </w:r>
    </w:p>
    <w:p w:rsidR="00D1489B" w:rsidP="5BB4207E" w:rsidRDefault="18B5548B" w14:paraId="4A701BBC" w14:textId="6ECB1B8E">
      <w:pPr>
        <w:pStyle w:val="ListParagraph"/>
        <w:numPr>
          <w:ilvl w:val="0"/>
          <w:numId w:val="7"/>
        </w:numPr>
        <w:ind w:left="720"/>
      </w:pPr>
      <w:r>
        <w:t xml:space="preserve">Download </w:t>
      </w:r>
      <w:r w:rsidRPr="242939A2">
        <w:rPr>
          <w:i/>
          <w:iCs/>
        </w:rPr>
        <w:t>PackageDeployer_DataModelCore.zip</w:t>
      </w:r>
      <w:r w:rsidRPr="242939A2">
        <w:rPr>
          <w:b/>
          <w:bCs/>
        </w:rPr>
        <w:t xml:space="preserve"> </w:t>
      </w:r>
      <w:r>
        <w:t>from the</w:t>
      </w:r>
      <w:r w:rsidR="7FC803AA">
        <w:t xml:space="preserve"> </w:t>
      </w:r>
      <w:hyperlink r:id="rId28">
        <w:r w:rsidRPr="242939A2" w:rsidR="7FC803AA">
          <w:rPr>
            <w:rStyle w:val="Hyperlink"/>
          </w:rPr>
          <w:t>Package Deployer folder</w:t>
        </w:r>
      </w:hyperlink>
      <w:r w:rsidR="204DB108">
        <w:t xml:space="preserve"> on GitHub.</w:t>
      </w:r>
    </w:p>
    <w:p w:rsidR="00D1489B" w:rsidP="5BB4207E" w:rsidRDefault="0093585B" w14:paraId="7EABC0E7" w14:textId="030448FE">
      <w:pPr>
        <w:pStyle w:val="ListParagraph"/>
        <w:numPr>
          <w:ilvl w:val="0"/>
          <w:numId w:val="7"/>
        </w:numPr>
        <w:ind w:left="720"/>
      </w:pPr>
      <w:r>
        <w:t xml:space="preserve">Unblock </w:t>
      </w:r>
      <w:r w:rsidR="00D44B66">
        <w:t xml:space="preserve">the </w:t>
      </w:r>
      <w:r w:rsidR="00683953">
        <w:t>downloaded</w:t>
      </w:r>
      <w:r w:rsidR="005E704F">
        <w:t xml:space="preserve"> </w:t>
      </w:r>
      <w:r>
        <w:t>f</w:t>
      </w:r>
      <w:r w:rsidR="006D1DDF">
        <w:t>older</w:t>
      </w:r>
      <w:r>
        <w:t xml:space="preserve"> (if needed). To check if a </w:t>
      </w:r>
      <w:r w:rsidR="00683953">
        <w:t>downloaded</w:t>
      </w:r>
      <w:r w:rsidR="006D1DDF">
        <w:t xml:space="preserve"> </w:t>
      </w:r>
      <w:r>
        <w:t>f</w:t>
      </w:r>
      <w:r w:rsidR="006D1DDF">
        <w:t>older</w:t>
      </w:r>
      <w:r>
        <w:t xml:space="preserve"> is blocked, select and hold (or right-click) </w:t>
      </w:r>
      <w:r w:rsidR="00683953">
        <w:t>the folder</w:t>
      </w:r>
      <w:r>
        <w:t xml:space="preserve"> and then select </w:t>
      </w:r>
      <w:r w:rsidRPr="00F84673">
        <w:rPr>
          <w:b/>
        </w:rPr>
        <w:t>Properties</w:t>
      </w:r>
      <w:r>
        <w:t xml:space="preserve">. Find the </w:t>
      </w:r>
      <w:r w:rsidRPr="00F84673">
        <w:rPr>
          <w:b/>
        </w:rPr>
        <w:t>Security</w:t>
      </w:r>
      <w:r>
        <w:t xml:space="preserve"> property and read the information provided. If the </w:t>
      </w:r>
      <w:r w:rsidR="0033718A">
        <w:t>information indicates the folder</w:t>
      </w:r>
      <w:r>
        <w:t xml:space="preserve"> is blocked or might be blocked and there is an option to unblock it, choose this option. Be sure to apply your changes.</w:t>
      </w:r>
    </w:p>
    <w:p w:rsidRPr="00940926" w:rsidR="000D3259" w:rsidP="00B03284" w:rsidRDefault="000B1AF4" w14:paraId="6A10B497" w14:textId="735F8FA5">
      <w:pPr>
        <w:pStyle w:val="ListParagraph"/>
        <w:numPr>
          <w:ilvl w:val="0"/>
          <w:numId w:val="7"/>
        </w:numPr>
        <w:tabs>
          <w:tab w:val="left" w:pos="720"/>
        </w:tabs>
        <w:ind w:left="720"/>
      </w:pPr>
      <w:r w:rsidRPr="00F578BE">
        <w:t xml:space="preserve">Extract </w:t>
      </w:r>
      <w:r w:rsidR="00573050">
        <w:t xml:space="preserve">all files from the folder. </w:t>
      </w:r>
    </w:p>
    <w:p w:rsidRPr="00CA78F1" w:rsidR="000B1AF4" w:rsidP="00102F52" w:rsidRDefault="000B1AF4" w14:paraId="44C74CF9" w14:textId="4157DB5B">
      <w:pPr>
        <w:pStyle w:val="Heading2"/>
        <w:numPr>
          <w:ilvl w:val="1"/>
          <w:numId w:val="2"/>
        </w:numPr>
      </w:pPr>
      <w:bookmarkStart w:name="_Toc121752229" w:id="14"/>
      <w:r w:rsidRPr="00CA78F1">
        <w:t xml:space="preserve">Deploy the </w:t>
      </w:r>
      <w:r w:rsidR="0081383A">
        <w:t xml:space="preserve">first </w:t>
      </w:r>
      <w:r w:rsidRPr="00CA78F1">
        <w:t>package</w:t>
      </w:r>
      <w:r w:rsidRPr="00CA78F1" w:rsidR="00C72725">
        <w:t>.</w:t>
      </w:r>
      <w:bookmarkEnd w:id="14"/>
      <w:r w:rsidRPr="00BE462C" w:rsidR="00BE462C">
        <w:t xml:space="preserve"> </w:t>
      </w:r>
    </w:p>
    <w:p w:rsidRPr="00F022B0" w:rsidR="00622AED" w:rsidP="00B44222" w:rsidRDefault="00B52060" w14:paraId="4A4D7DFD" w14:textId="09EBCBB3">
      <w:pPr>
        <w:rPr>
          <w:color w:val="000000" w:themeColor="text1"/>
        </w:rPr>
      </w:pPr>
      <w:r w:rsidRPr="00622AED">
        <w:t xml:space="preserve">Deploy the </w:t>
      </w:r>
      <w:r w:rsidR="001D233F">
        <w:t xml:space="preserve">package </w:t>
      </w:r>
      <w:r w:rsidRPr="00622AED" w:rsidR="00FE0D81">
        <w:t xml:space="preserve">using </w:t>
      </w:r>
      <w:r w:rsidR="00177F09">
        <w:t>P</w:t>
      </w:r>
      <w:r w:rsidRPr="00622AED" w:rsidR="00FE0D81">
        <w:t xml:space="preserve">ackage </w:t>
      </w:r>
      <w:r w:rsidR="00177F09">
        <w:t>D</w:t>
      </w:r>
      <w:r w:rsidRPr="00622AED" w:rsidR="00FE0D81">
        <w:t xml:space="preserve">eployer by following the </w:t>
      </w:r>
      <w:r w:rsidR="00AB6D6F">
        <w:t xml:space="preserve">instructions in the </w:t>
      </w:r>
      <w:hyperlink w:history="1" w:anchor="PD_tool" r:id="rId29">
        <w:r w:rsidRPr="00622AED" w:rsidR="00622AED">
          <w:rPr>
            <w:rStyle w:val="Hyperlink"/>
          </w:rPr>
          <w:t>Deploy packages using Package Deployer and Windows PowerShell</w:t>
        </w:r>
      </w:hyperlink>
      <w:r w:rsidRPr="00FD0C1D" w:rsidR="00910CE7">
        <w:rPr>
          <w:rStyle w:val="Hyperlink"/>
          <w:color w:val="000000" w:themeColor="text1"/>
          <w:u w:val="none"/>
        </w:rPr>
        <w:t xml:space="preserve"> </w:t>
      </w:r>
      <w:r w:rsidRPr="00FD0C1D" w:rsidR="00FD0C1D">
        <w:rPr>
          <w:rStyle w:val="Hyperlink"/>
          <w:color w:val="000000" w:themeColor="text1"/>
          <w:u w:val="none"/>
        </w:rPr>
        <w:t>article</w:t>
      </w:r>
      <w:r w:rsidRPr="00FD0C1D" w:rsidR="00910CE7">
        <w:rPr>
          <w:rStyle w:val="Hyperlink"/>
          <w:color w:val="000000" w:themeColor="text1"/>
          <w:u w:val="none"/>
        </w:rPr>
        <w:t>.</w:t>
      </w:r>
    </w:p>
    <w:p w:rsidRPr="00CA78F1" w:rsidR="00622AED" w:rsidP="00102F52" w:rsidRDefault="00A2783A" w14:paraId="45363DCF" w14:textId="2B5690D3">
      <w:pPr>
        <w:pStyle w:val="Heading2"/>
        <w:numPr>
          <w:ilvl w:val="1"/>
          <w:numId w:val="2"/>
        </w:numPr>
      </w:pPr>
      <w:bookmarkStart w:name="_Toc121752230" w:id="15"/>
      <w:r w:rsidRPr="00CA78F1">
        <w:t>Download and deploy remaining packages</w:t>
      </w:r>
      <w:r w:rsidRPr="00CA78F1" w:rsidR="00875A5B">
        <w:t>.</w:t>
      </w:r>
      <w:bookmarkEnd w:id="15"/>
    </w:p>
    <w:p w:rsidR="005449F0" w:rsidP="00B44222" w:rsidRDefault="00685275" w14:paraId="62611F53" w14:textId="5156D07E">
      <w:r>
        <w:t xml:space="preserve">Table 1 below shows the packages </w:t>
      </w:r>
      <w:r w:rsidR="00D1611E">
        <w:t xml:space="preserve">that need to be installed if you are installing all </w:t>
      </w:r>
      <w:r w:rsidR="00FE2D37">
        <w:t>h</w:t>
      </w:r>
      <w:r w:rsidR="00AB62FD">
        <w:t xml:space="preserve">igher </w:t>
      </w:r>
      <w:r w:rsidR="00FE2D37">
        <w:t>e</w:t>
      </w:r>
      <w:r w:rsidR="00AB62FD">
        <w:t xml:space="preserve">ducation solutions with the Package Deployer. Table </w:t>
      </w:r>
      <w:r w:rsidR="00EF003C">
        <w:t>2</w:t>
      </w:r>
      <w:r w:rsidR="00FE2D37">
        <w:t xml:space="preserve"> below shows the packages that need to be installed if you are install</w:t>
      </w:r>
      <w:r w:rsidR="00E16535">
        <w:t>ing all K-12 education solution</w:t>
      </w:r>
      <w:r w:rsidR="00EF003C">
        <w:t>s. Table 3</w:t>
      </w:r>
      <w:r w:rsidR="00AB62FD">
        <w:t xml:space="preserve"> below shows the packages that need to be installed if you are installing only the </w:t>
      </w:r>
      <w:r w:rsidRPr="005D2917" w:rsidR="00AB62FD">
        <w:rPr>
          <w:i/>
          <w:iCs/>
        </w:rPr>
        <w:t>Program Registration Portal</w:t>
      </w:r>
      <w:r w:rsidR="00AB62FD">
        <w:t xml:space="preserve"> and related solutions with the Package Deployer. </w:t>
      </w:r>
      <w:r w:rsidR="00C25B68">
        <w:t xml:space="preserve">Repeat the steps in </w:t>
      </w:r>
      <w:hyperlink w:anchor="_Download_and_prepare">
        <w:r w:rsidRPr="5BB4207E" w:rsidR="75C1A70A">
          <w:rPr>
            <w:rStyle w:val="Hyperlink"/>
          </w:rPr>
          <w:t xml:space="preserve">section </w:t>
        </w:r>
        <w:r w:rsidRPr="5BB4207E" w:rsidR="39230686">
          <w:rPr>
            <w:rStyle w:val="Hyperlink"/>
          </w:rPr>
          <w:t>5</w:t>
        </w:r>
        <w:r w:rsidRPr="5BB4207E" w:rsidR="75C1A70A">
          <w:rPr>
            <w:rStyle w:val="Hyperlink"/>
          </w:rPr>
          <w:t xml:space="preserve">.1 to </w:t>
        </w:r>
        <w:r w:rsidRPr="5BB4207E" w:rsidR="39230686">
          <w:rPr>
            <w:rStyle w:val="Hyperlink"/>
          </w:rPr>
          <w:t>5</w:t>
        </w:r>
        <w:r w:rsidRPr="5BB4207E" w:rsidR="75C1A70A">
          <w:rPr>
            <w:rStyle w:val="Hyperlink"/>
          </w:rPr>
          <w:t>.2</w:t>
        </w:r>
      </w:hyperlink>
      <w:r w:rsidR="00AA1883">
        <w:t xml:space="preserve"> </w:t>
      </w:r>
      <w:r w:rsidR="00004CFB">
        <w:t>for the remaining packages</w:t>
      </w:r>
      <w:r w:rsidR="00922F77">
        <w:t xml:space="preserve"> </w:t>
      </w:r>
      <w:r w:rsidR="00301A4F">
        <w:t xml:space="preserve">that </w:t>
      </w:r>
      <w:r w:rsidR="00301EC3">
        <w:t xml:space="preserve">need </w:t>
      </w:r>
      <w:r w:rsidR="00E56975">
        <w:t xml:space="preserve">to be installed </w:t>
      </w:r>
      <w:r w:rsidR="003508F3">
        <w:t>for your chosen inst</w:t>
      </w:r>
      <w:r w:rsidR="00813E68">
        <w:t xml:space="preserve">allation method. </w:t>
      </w:r>
    </w:p>
    <w:p w:rsidR="009E3082" w:rsidP="00B44222" w:rsidRDefault="009D63EA" w14:paraId="10A59753" w14:textId="0ED30F17">
      <w:r w:rsidRPr="005449F0">
        <w:rPr>
          <w:b/>
          <w:bCs/>
        </w:rPr>
        <w:t>Note</w:t>
      </w:r>
      <w:r w:rsidR="005449F0">
        <w:t>:</w:t>
      </w:r>
      <w:r>
        <w:t xml:space="preserve"> </w:t>
      </w:r>
      <w:r w:rsidR="00A21B19">
        <w:t>T</w:t>
      </w:r>
      <w:r>
        <w:t xml:space="preserve">he </w:t>
      </w:r>
      <w:r w:rsidR="008229D7">
        <w:t xml:space="preserve">first package in </w:t>
      </w:r>
      <w:r w:rsidR="00DD7D6B">
        <w:t>each table (</w:t>
      </w:r>
      <w:r w:rsidRPr="0024558E" w:rsidR="00DD7D6B">
        <w:rPr>
          <w:i/>
          <w:iCs/>
        </w:rPr>
        <w:t>PackageDeployer_DataModelCore.zip</w:t>
      </w:r>
      <w:r w:rsidR="000536F8">
        <w:t>)</w:t>
      </w:r>
      <w:r w:rsidR="00BF027D">
        <w:t xml:space="preserve"> should </w:t>
      </w:r>
      <w:r w:rsidR="00D72C62">
        <w:t xml:space="preserve">already be </w:t>
      </w:r>
      <w:r w:rsidR="00FB17F4">
        <w:t>installed</w:t>
      </w:r>
      <w:r w:rsidR="006419E0">
        <w:t xml:space="preserve">. </w:t>
      </w:r>
      <w:r w:rsidR="00BD3437">
        <w:t>R</w:t>
      </w:r>
      <w:r w:rsidR="000536F8">
        <w:t>emember that</w:t>
      </w:r>
      <w:r w:rsidR="000D19E4">
        <w:t xml:space="preserve"> </w:t>
      </w:r>
      <w:r w:rsidR="00D76165">
        <w:t xml:space="preserve">the Package Deployer can only be used to install one package at a time. </w:t>
      </w:r>
    </w:p>
    <w:p w:rsidRPr="00115489" w:rsidR="00C847E2" w:rsidP="00550291" w:rsidRDefault="00C847E2" w14:paraId="75A3F5D1" w14:textId="0C2A9455">
      <w:pPr>
        <w:jc w:val="center"/>
        <w:rPr>
          <w:b/>
          <w:bCs/>
        </w:rPr>
      </w:pPr>
      <w:r w:rsidRPr="00115489">
        <w:rPr>
          <w:b/>
          <w:bCs/>
        </w:rPr>
        <w:t xml:space="preserve">Table 1- Packages needed to install </w:t>
      </w:r>
      <w:r w:rsidRPr="00115489" w:rsidR="00550291">
        <w:rPr>
          <w:b/>
          <w:bCs/>
        </w:rPr>
        <w:t>all</w:t>
      </w:r>
      <w:r w:rsidRPr="00115489">
        <w:rPr>
          <w:b/>
          <w:bCs/>
        </w:rPr>
        <w:t xml:space="preserve"> </w:t>
      </w:r>
      <w:r w:rsidR="0024558E">
        <w:rPr>
          <w:b/>
          <w:bCs/>
        </w:rPr>
        <w:t>h</w:t>
      </w:r>
      <w:r w:rsidRPr="00115489">
        <w:rPr>
          <w:b/>
          <w:bCs/>
        </w:rPr>
        <w:t xml:space="preserve">igher </w:t>
      </w:r>
      <w:r w:rsidR="0024558E">
        <w:rPr>
          <w:b/>
          <w:bCs/>
        </w:rPr>
        <w:t>e</w:t>
      </w:r>
      <w:r w:rsidRPr="00115489">
        <w:rPr>
          <w:b/>
          <w:bCs/>
        </w:rPr>
        <w:t xml:space="preserve">ducation </w:t>
      </w:r>
      <w:r w:rsidRPr="00115489" w:rsidR="00550291">
        <w:rPr>
          <w:b/>
          <w:bCs/>
        </w:rPr>
        <w:t>solutions using Package Deployer</w:t>
      </w:r>
    </w:p>
    <w:tbl>
      <w:tblPr>
        <w:tblW w:w="946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23"/>
        <w:gridCol w:w="5540"/>
      </w:tblGrid>
      <w:tr w:rsidRPr="00821655" w:rsidR="00886DA9" w:rsidTr="00CB2463" w14:paraId="3B8855D4" w14:textId="77777777">
        <w:trPr>
          <w:trHeight w:val="483"/>
          <w:tblHeader/>
        </w:trPr>
        <w:tc>
          <w:tcPr>
            <w:tcW w:w="3923" w:type="dxa"/>
            <w:tcBorders>
              <w:bottom w:val="single" w:color="000000" w:themeColor="text1" w:sz="4" w:space="0"/>
            </w:tcBorders>
            <w:shd w:val="clear" w:color="auto" w:fill="D9D9D9" w:themeFill="background1" w:themeFillShade="D9"/>
            <w:vAlign w:val="center"/>
            <w:hideMark/>
          </w:tcPr>
          <w:p w:rsidRPr="00821655" w:rsidR="00FB2CE2" w:rsidRDefault="00FB2CE2" w14:paraId="5DF4AEA3" w14:textId="15CA7476">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Package</w:t>
            </w:r>
            <w:r w:rsidR="00EB54C2">
              <w:rPr>
                <w:rFonts w:ascii="Calibri" w:hAnsi="Calibri" w:eastAsia="Times New Roman" w:cs="Calibri"/>
                <w:b/>
                <w:bCs/>
                <w:color w:val="000000"/>
                <w:sz w:val="20"/>
                <w:szCs w:val="20"/>
              </w:rPr>
              <w:t xml:space="preserve"> Folder Name</w:t>
            </w:r>
          </w:p>
        </w:tc>
        <w:tc>
          <w:tcPr>
            <w:tcW w:w="5540" w:type="dxa"/>
            <w:tcBorders>
              <w:bottom w:val="single" w:color="000000" w:themeColor="text1" w:sz="4" w:space="0"/>
            </w:tcBorders>
            <w:shd w:val="clear" w:color="auto" w:fill="D9D9D9" w:themeFill="background1" w:themeFillShade="D9"/>
            <w:vAlign w:val="center"/>
            <w:hideMark/>
          </w:tcPr>
          <w:p w:rsidRPr="00821655" w:rsidR="00FB2CE2" w:rsidRDefault="00FB2CE2" w14:paraId="0EDC7BDC" w14:textId="77777777">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Solution Files it Contains</w:t>
            </w:r>
          </w:p>
        </w:tc>
      </w:tr>
      <w:tr w:rsidRPr="00821655" w:rsidR="00FB2CE2" w:rsidTr="00CB2463" w14:paraId="0759933A" w14:textId="77777777">
        <w:trPr>
          <w:trHeight w:val="1511"/>
        </w:trPr>
        <w:tc>
          <w:tcPr>
            <w:tcW w:w="3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FB2CE2" w:rsidRDefault="00FB2CE2" w14:paraId="7851749D" w14:textId="77777777">
            <w:pPr>
              <w:spacing w:after="0" w:line="240" w:lineRule="auto"/>
            </w:pPr>
            <w:r w:rsidRPr="00370EC4">
              <w:t>PackageDeployer_DataModelCore.Zip</w:t>
            </w:r>
          </w:p>
        </w:tc>
        <w:tc>
          <w:tcPr>
            <w:tcW w:w="55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FB2CE2" w:rsidRDefault="00FB2CE2" w14:paraId="67F399A1" w14:textId="367B85EE">
            <w:pPr>
              <w:spacing w:after="0" w:line="240" w:lineRule="auto"/>
            </w:pPr>
            <w:r w:rsidRPr="00370EC4">
              <w:t>• EducationAnchorDataModelCore_managed.zip</w:t>
            </w:r>
            <w:r w:rsidRPr="00370EC4">
              <w:br/>
            </w:r>
            <w:r w:rsidRPr="00370EC4">
              <w:t>• EducationAcceleratorCommon_managed.zip</w:t>
            </w:r>
            <w:r w:rsidRPr="00370EC4">
              <w:br/>
            </w:r>
            <w:r w:rsidRPr="00370EC4">
              <w:t>• EducationAcceleratorConnectionRoles_managed.zip</w:t>
            </w:r>
            <w:r w:rsidRPr="00370EC4">
              <w:br/>
            </w:r>
            <w:r w:rsidRPr="00370EC4">
              <w:t>• EducationCoreBusinessLogic_managed.zip</w:t>
            </w:r>
            <w:r w:rsidRPr="00370EC4">
              <w:br/>
            </w:r>
            <w:r w:rsidRPr="00370EC4">
              <w:t>• EducationAccelerator-</w:t>
            </w:r>
            <w:r w:rsidRPr="00290F66" w:rsidR="00B1506B">
              <w:t>Required</w:t>
            </w:r>
            <w:r w:rsidRPr="00290F66" w:rsidR="00CF4ED6">
              <w:t>Data</w:t>
            </w:r>
            <w:r w:rsidRPr="00370EC4">
              <w:t>.zip</w:t>
            </w:r>
          </w:p>
        </w:tc>
      </w:tr>
      <w:tr w:rsidRPr="00821655" w:rsidR="00FB2CE2" w:rsidTr="00CB2463" w14:paraId="30A2F2C9" w14:textId="77777777">
        <w:trPr>
          <w:trHeight w:val="954"/>
        </w:trPr>
        <w:tc>
          <w:tcPr>
            <w:tcW w:w="392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FB2CE2" w:rsidRDefault="00FB2CE2" w14:paraId="1271D477" w14:textId="77777777">
            <w:pPr>
              <w:spacing w:after="0" w:line="240" w:lineRule="auto"/>
            </w:pPr>
            <w:r w:rsidRPr="00370EC4">
              <w:t>PackageDeployer_HiEd.zip</w:t>
            </w:r>
          </w:p>
        </w:tc>
        <w:tc>
          <w:tcPr>
            <w:tcW w:w="55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FB2CE2" w:rsidRDefault="00FB2CE2" w14:paraId="33F09C24" w14:textId="77777777">
            <w:pPr>
              <w:spacing w:after="0" w:line="240" w:lineRule="auto"/>
            </w:pPr>
            <w:r w:rsidRPr="00370EC4">
              <w:t>• EducationAnchorHigherEd_managed.zip</w:t>
            </w:r>
            <w:r w:rsidRPr="00370EC4">
              <w:br/>
            </w:r>
            <w:r w:rsidRPr="00370EC4">
              <w:t>•Dynamics365HigherEducationAcceleratorCanvasModel_managed.zip</w:t>
            </w:r>
          </w:p>
        </w:tc>
      </w:tr>
      <w:tr w:rsidRPr="00821655" w:rsidR="00FB2CE2" w:rsidTr="00CB2463" w14:paraId="0EE14FA2" w14:textId="77777777">
        <w:trPr>
          <w:trHeight w:val="698"/>
        </w:trPr>
        <w:tc>
          <w:tcPr>
            <w:tcW w:w="3923" w:type="dxa"/>
            <w:tcBorders>
              <w:top w:val="single" w:color="000000" w:themeColor="text1" w:sz="4" w:space="0"/>
            </w:tcBorders>
            <w:shd w:val="clear" w:color="auto" w:fill="auto"/>
            <w:hideMark/>
          </w:tcPr>
          <w:p w:rsidRPr="00370EC4" w:rsidR="00FB2CE2" w:rsidRDefault="00FB2CE2" w14:paraId="7648DD76" w14:textId="77777777">
            <w:pPr>
              <w:spacing w:after="0" w:line="240" w:lineRule="auto"/>
            </w:pPr>
            <w:r w:rsidRPr="00370EC4">
              <w:t>PackageDeployer_ProgramManagement.zip</w:t>
            </w:r>
          </w:p>
        </w:tc>
        <w:tc>
          <w:tcPr>
            <w:tcW w:w="5540" w:type="dxa"/>
            <w:tcBorders>
              <w:top w:val="single" w:color="000000" w:themeColor="text1" w:sz="4" w:space="0"/>
            </w:tcBorders>
            <w:shd w:val="clear" w:color="auto" w:fill="auto"/>
            <w:hideMark/>
          </w:tcPr>
          <w:p w:rsidRPr="00370EC4" w:rsidR="00FB2CE2" w:rsidRDefault="00FB2CE2" w14:paraId="6464ECE7" w14:textId="406FBDC0">
            <w:pPr>
              <w:spacing w:after="0" w:line="240" w:lineRule="auto"/>
            </w:pPr>
            <w:r w:rsidRPr="00370EC4">
              <w:t>• EducationAnchorProgramManagement_managed.zip</w:t>
            </w:r>
            <w:r w:rsidRPr="00370EC4">
              <w:br/>
            </w:r>
            <w:r w:rsidRPr="00370EC4">
              <w:t>•EducationProgramManagementModelApps_managed.zip</w:t>
            </w:r>
          </w:p>
        </w:tc>
      </w:tr>
      <w:tr w:rsidRPr="00821655" w:rsidR="00FB2CE2" w:rsidTr="00CB2463" w14:paraId="1CCD59E5" w14:textId="77777777">
        <w:trPr>
          <w:trHeight w:val="1090"/>
        </w:trPr>
        <w:tc>
          <w:tcPr>
            <w:tcW w:w="3923" w:type="dxa"/>
            <w:shd w:val="clear" w:color="auto" w:fill="auto"/>
            <w:hideMark/>
          </w:tcPr>
          <w:p w:rsidRPr="00370EC4" w:rsidR="00FB2CE2" w:rsidRDefault="00FB2CE2" w14:paraId="26F41D0B" w14:textId="77777777">
            <w:pPr>
              <w:spacing w:after="0" w:line="240" w:lineRule="auto"/>
            </w:pPr>
            <w:r w:rsidRPr="00370EC4">
              <w:t>PackageDeployer_HiEdSampleData.zip</w:t>
            </w:r>
          </w:p>
          <w:p w:rsidRPr="00370EC4" w:rsidR="00B61ABE" w:rsidRDefault="00B61ABE" w14:paraId="74B8BB09" w14:textId="6E3B8EF4">
            <w:pPr>
              <w:spacing w:after="0" w:line="240" w:lineRule="auto"/>
            </w:pPr>
          </w:p>
        </w:tc>
        <w:tc>
          <w:tcPr>
            <w:tcW w:w="5540" w:type="dxa"/>
            <w:shd w:val="clear" w:color="auto" w:fill="auto"/>
            <w:hideMark/>
          </w:tcPr>
          <w:p w:rsidRPr="00370EC4" w:rsidR="00FB2CE2" w:rsidRDefault="00FB2CE2" w14:paraId="6DEC4985" w14:textId="20446AEC">
            <w:pPr>
              <w:spacing w:after="0" w:line="240" w:lineRule="auto"/>
            </w:pPr>
            <w:r w:rsidRPr="00370EC4">
              <w:t>• EducationAnchorHigherEdSampleData_managed.zip</w:t>
            </w:r>
            <w:r w:rsidRPr="00370EC4">
              <w:br/>
            </w:r>
            <w:r w:rsidRPr="00370EC4">
              <w:t>• HIED-</w:t>
            </w:r>
            <w:r w:rsidR="00EF1491">
              <w:t>SampleData</w:t>
            </w:r>
            <w:r w:rsidRPr="00370EC4">
              <w:t>.zip</w:t>
            </w:r>
          </w:p>
        </w:tc>
      </w:tr>
      <w:tr w:rsidRPr="00821655" w:rsidR="00FB2CE2" w:rsidTr="00CB2463" w14:paraId="6162A9BE" w14:textId="77777777">
        <w:trPr>
          <w:trHeight w:val="630"/>
        </w:trPr>
        <w:tc>
          <w:tcPr>
            <w:tcW w:w="3923" w:type="dxa"/>
            <w:shd w:val="clear" w:color="auto" w:fill="auto"/>
            <w:hideMark/>
          </w:tcPr>
          <w:p w:rsidRPr="00370EC4" w:rsidR="00FB2CE2" w:rsidRDefault="00FB2CE2" w14:paraId="49307761" w14:textId="77777777">
            <w:pPr>
              <w:spacing w:after="0" w:line="240" w:lineRule="auto"/>
            </w:pPr>
            <w:r w:rsidRPr="00370EC4">
              <w:t>PackageDeployer_HiEdMarketingSampleData.zip</w:t>
            </w:r>
          </w:p>
          <w:p w:rsidRPr="00821655" w:rsidR="00FB2CE2" w:rsidRDefault="00A75FB4" w14:paraId="0CFE734C" w14:textId="4BA374C4">
            <w:pPr>
              <w:spacing w:after="0" w:line="240" w:lineRule="auto"/>
              <w:rPr>
                <w:rFonts w:ascii="Calibri" w:hAnsi="Calibri" w:eastAsia="Times New Roman" w:cs="Calibri"/>
                <w:color w:val="000000"/>
                <w:sz w:val="20"/>
                <w:szCs w:val="20"/>
              </w:rPr>
            </w:pPr>
            <w:r w:rsidRPr="008F2DB3">
              <w:rPr>
                <w:b/>
                <w:bCs/>
              </w:rPr>
              <w:t>Note:</w:t>
            </w:r>
            <w:r w:rsidRPr="008F2DB3">
              <w:t xml:space="preserve"> </w:t>
            </w:r>
            <w:r w:rsidRPr="00370EC4">
              <w:t xml:space="preserve">Skip this installation if you have not installed the Dynamics 365 Marketing application. </w:t>
            </w:r>
            <w:r w:rsidRPr="00370EC4" w:rsidR="00D57D6D">
              <w:t xml:space="preserve">See </w:t>
            </w:r>
            <w:hyperlink w:history="1" w:anchor="_Higher_Education_Portal">
              <w:r w:rsidRPr="00D57D6D" w:rsidR="00D57D6D">
                <w:rPr>
                  <w:rStyle w:val="Hyperlink"/>
                </w:rPr>
                <w:t>section 2</w:t>
              </w:r>
            </w:hyperlink>
            <w:r w:rsidRPr="00370EC4" w:rsidR="00D57D6D">
              <w:t xml:space="preserve"> for more information.</w:t>
            </w:r>
            <w:r w:rsidR="00D57D6D">
              <w:rPr>
                <w:rFonts w:ascii="Calibri" w:hAnsi="Calibri" w:eastAsia="Times New Roman" w:cs="Calibri"/>
                <w:color w:val="000000"/>
                <w:sz w:val="20"/>
                <w:szCs w:val="20"/>
              </w:rPr>
              <w:t xml:space="preserve"> </w:t>
            </w:r>
          </w:p>
        </w:tc>
        <w:tc>
          <w:tcPr>
            <w:tcW w:w="5540" w:type="dxa"/>
            <w:shd w:val="clear" w:color="auto" w:fill="auto"/>
            <w:hideMark/>
          </w:tcPr>
          <w:p w:rsidRPr="004E6554" w:rsidR="004E6554" w:rsidP="004E6554" w:rsidRDefault="00FB2CE2" w14:paraId="4DA13DFE" w14:textId="77777777">
            <w:pPr>
              <w:pStyle w:val="ListParagraph"/>
              <w:numPr>
                <w:ilvl w:val="0"/>
                <w:numId w:val="1"/>
              </w:numPr>
              <w:spacing w:after="0" w:line="240" w:lineRule="auto"/>
              <w:ind w:left="104" w:hanging="106"/>
              <w:rPr>
                <w:rFonts w:ascii="Calibri" w:hAnsi="Calibri" w:eastAsia="Times New Roman" w:cs="Calibri"/>
                <w:color w:val="000000"/>
                <w:sz w:val="20"/>
                <w:szCs w:val="20"/>
              </w:rPr>
            </w:pPr>
            <w:r w:rsidRPr="00370EC4">
              <w:t xml:space="preserve"> HigherEdMarketingSampleDataAnchor_managed.zip</w:t>
            </w:r>
          </w:p>
          <w:p w:rsidRPr="00821655" w:rsidR="00FB2CE2" w:rsidP="004E6554" w:rsidRDefault="004E6554" w14:paraId="1899DA91" w14:textId="3DD4204D">
            <w:pPr>
              <w:pStyle w:val="ListParagraph"/>
              <w:numPr>
                <w:ilvl w:val="0"/>
                <w:numId w:val="1"/>
              </w:numPr>
              <w:spacing w:after="0" w:line="240" w:lineRule="auto"/>
              <w:ind w:left="104" w:hanging="106"/>
              <w:rPr>
                <w:rFonts w:ascii="Calibri" w:hAnsi="Calibri" w:eastAsia="Times New Roman" w:cs="Calibri"/>
                <w:color w:val="000000"/>
                <w:sz w:val="20"/>
                <w:szCs w:val="20"/>
              </w:rPr>
            </w:pPr>
            <w:r>
              <w:t xml:space="preserve"> </w:t>
            </w:r>
            <w:r w:rsidRPr="00370EC4" w:rsidR="00FB2CE2">
              <w:t>HIED-</w:t>
            </w:r>
            <w:r w:rsidRPr="00370EC4" w:rsidR="00EF1491">
              <w:t>Marketing</w:t>
            </w:r>
            <w:r w:rsidR="00EF1491">
              <w:t>Sample</w:t>
            </w:r>
            <w:r w:rsidRPr="00370EC4" w:rsidR="00EF1491">
              <w:t>Data</w:t>
            </w:r>
            <w:r w:rsidRPr="00370EC4" w:rsidR="00FB2CE2">
              <w:t>.zip</w:t>
            </w:r>
          </w:p>
        </w:tc>
      </w:tr>
      <w:tr w:rsidRPr="00821655" w:rsidR="00DD207A" w:rsidTr="00CB2463" w14:paraId="67EA5122" w14:textId="77777777">
        <w:trPr>
          <w:trHeight w:val="1179"/>
        </w:trPr>
        <w:tc>
          <w:tcPr>
            <w:tcW w:w="3923" w:type="dxa"/>
            <w:shd w:val="clear" w:color="auto" w:fill="auto"/>
          </w:tcPr>
          <w:p w:rsidRPr="00370EC4" w:rsidR="00DD207A" w:rsidP="00DD207A" w:rsidRDefault="0086095E" w14:paraId="4485EE51" w14:textId="04C48E98">
            <w:pPr>
              <w:spacing w:after="0" w:line="240" w:lineRule="auto"/>
            </w:pPr>
            <w:r w:rsidRPr="00370EC4">
              <w:t>PackageDeployer_HiEdPortal.Zip</w:t>
            </w:r>
          </w:p>
        </w:tc>
        <w:tc>
          <w:tcPr>
            <w:tcW w:w="5540" w:type="dxa"/>
            <w:shd w:val="clear" w:color="auto" w:fill="auto"/>
          </w:tcPr>
          <w:p w:rsidRPr="00370EC4" w:rsidR="00DD207A" w:rsidP="008E18D8" w:rsidRDefault="00DD207A" w14:paraId="609B7F50" w14:textId="366F013F">
            <w:pPr>
              <w:pStyle w:val="ListParagraph"/>
              <w:numPr>
                <w:ilvl w:val="0"/>
                <w:numId w:val="1"/>
              </w:numPr>
              <w:spacing w:after="0" w:line="240" w:lineRule="auto"/>
              <w:ind w:left="106" w:hanging="106"/>
            </w:pPr>
            <w:r w:rsidRPr="00370EC4">
              <w:t>Dynamics365HigherEdPortal_managed.</w:t>
            </w:r>
            <w:r w:rsidR="7CAE95E5">
              <w:t>z</w:t>
            </w:r>
            <w:r w:rsidR="2B3876C9">
              <w:t>ip</w:t>
            </w:r>
          </w:p>
          <w:p w:rsidRPr="00370EC4" w:rsidR="00DD207A" w:rsidP="008E18D8" w:rsidRDefault="00DD207A" w14:paraId="4870152D" w14:textId="1A741BD4">
            <w:pPr>
              <w:pStyle w:val="ListParagraph"/>
              <w:numPr>
                <w:ilvl w:val="0"/>
                <w:numId w:val="1"/>
              </w:numPr>
              <w:spacing w:after="0" w:line="240" w:lineRule="auto"/>
              <w:ind w:left="106" w:hanging="106"/>
            </w:pPr>
            <w:r w:rsidRPr="00370EC4">
              <w:t>EducationAnchorHigherEdEduPortal_managed.</w:t>
            </w:r>
            <w:r w:rsidR="1A2086F8">
              <w:t>z</w:t>
            </w:r>
            <w:r w:rsidR="2B3876C9">
              <w:t>ip</w:t>
            </w:r>
          </w:p>
          <w:p w:rsidRPr="00370EC4" w:rsidR="00DD207A" w:rsidP="008E18D8" w:rsidRDefault="00DD207A" w14:paraId="61146EC4" w14:textId="18A4B515">
            <w:pPr>
              <w:pStyle w:val="ListParagraph"/>
              <w:numPr>
                <w:ilvl w:val="0"/>
                <w:numId w:val="1"/>
              </w:numPr>
              <w:spacing w:after="0" w:line="240" w:lineRule="auto"/>
              <w:ind w:left="104" w:hanging="104"/>
            </w:pPr>
            <w:r w:rsidRPr="00370EC4">
              <w:t>HIED-PortalData.</w:t>
            </w:r>
            <w:r w:rsidR="55C53A5B">
              <w:t>z</w:t>
            </w:r>
            <w:r w:rsidR="2B3876C9">
              <w:t>ip</w:t>
            </w:r>
          </w:p>
        </w:tc>
      </w:tr>
    </w:tbl>
    <w:p w:rsidR="008A589E" w:rsidP="00A40663" w:rsidRDefault="008A589E" w14:paraId="6E49360E" w14:textId="77777777">
      <w:pPr>
        <w:spacing w:after="0"/>
      </w:pPr>
    </w:p>
    <w:p w:rsidRPr="00115489" w:rsidR="00B72039" w:rsidP="00B72039" w:rsidRDefault="009D4BE3" w14:paraId="6F96A915" w14:textId="5357CB71">
      <w:pPr>
        <w:jc w:val="center"/>
        <w:rPr>
          <w:b/>
          <w:bCs/>
        </w:rPr>
      </w:pPr>
      <w:commentRangeStart w:id="16"/>
      <w:r w:rsidRPr="00115489">
        <w:rPr>
          <w:b/>
          <w:bCs/>
        </w:rPr>
        <w:t xml:space="preserve">Table 2- </w:t>
      </w:r>
      <w:r w:rsidRPr="00115489" w:rsidR="00C81062">
        <w:rPr>
          <w:b/>
          <w:bCs/>
        </w:rPr>
        <w:t xml:space="preserve">Packages needed to install </w:t>
      </w:r>
      <w:r w:rsidRPr="00115489" w:rsidR="00B72039">
        <w:rPr>
          <w:b/>
          <w:bCs/>
        </w:rPr>
        <w:t xml:space="preserve">all </w:t>
      </w:r>
      <w:r w:rsidR="00B72039">
        <w:rPr>
          <w:b/>
          <w:bCs/>
        </w:rPr>
        <w:t>K-12</w:t>
      </w:r>
      <w:r w:rsidRPr="00115489" w:rsidR="00B72039">
        <w:rPr>
          <w:b/>
          <w:bCs/>
        </w:rPr>
        <w:t xml:space="preserve"> </w:t>
      </w:r>
      <w:r w:rsidR="00B72039">
        <w:rPr>
          <w:b/>
          <w:bCs/>
        </w:rPr>
        <w:t>e</w:t>
      </w:r>
      <w:r w:rsidRPr="00115489" w:rsidR="00B72039">
        <w:rPr>
          <w:b/>
          <w:bCs/>
        </w:rPr>
        <w:t>ducation solutions using Package Deployer</w:t>
      </w:r>
      <w:commentRangeEnd w:id="16"/>
      <w:r w:rsidR="00E55C66">
        <w:rPr>
          <w:rStyle w:val="CommentReference"/>
        </w:rPr>
        <w:commentReference w:id="16"/>
      </w:r>
    </w:p>
    <w:tbl>
      <w:tblPr>
        <w:tblW w:w="946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16"/>
        <w:gridCol w:w="5547"/>
      </w:tblGrid>
      <w:tr w:rsidRPr="00821655" w:rsidR="00EF72C1" w:rsidTr="4289CBBA" w14:paraId="0651C467" w14:textId="77777777">
        <w:trPr>
          <w:trHeight w:val="492"/>
          <w:tblHeader/>
        </w:trPr>
        <w:tc>
          <w:tcPr>
            <w:tcW w:w="3916" w:type="dxa"/>
            <w:tcBorders>
              <w:bottom w:val="single" w:color="000000" w:themeColor="text1" w:sz="4" w:space="0"/>
            </w:tcBorders>
            <w:shd w:val="clear" w:color="auto" w:fill="D9D9D9" w:themeFill="background1" w:themeFillShade="D9"/>
            <w:vAlign w:val="center"/>
            <w:hideMark/>
          </w:tcPr>
          <w:p w:rsidRPr="00821655" w:rsidR="00EF72C1" w:rsidP="00580A83" w:rsidRDefault="00EF72C1" w14:paraId="747AC504" w14:textId="77777777">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Package</w:t>
            </w:r>
            <w:r>
              <w:rPr>
                <w:rFonts w:ascii="Calibri" w:hAnsi="Calibri" w:eastAsia="Times New Roman" w:cs="Calibri"/>
                <w:b/>
                <w:bCs/>
                <w:color w:val="000000"/>
                <w:sz w:val="20"/>
                <w:szCs w:val="20"/>
              </w:rPr>
              <w:t xml:space="preserve"> Folder Name</w:t>
            </w:r>
          </w:p>
        </w:tc>
        <w:tc>
          <w:tcPr>
            <w:tcW w:w="5547" w:type="dxa"/>
            <w:tcBorders>
              <w:bottom w:val="single" w:color="000000" w:themeColor="text1" w:sz="4" w:space="0"/>
            </w:tcBorders>
            <w:shd w:val="clear" w:color="auto" w:fill="D9D9D9" w:themeFill="background1" w:themeFillShade="D9"/>
            <w:vAlign w:val="center"/>
            <w:hideMark/>
          </w:tcPr>
          <w:p w:rsidRPr="00821655" w:rsidR="00EF72C1" w:rsidP="00580A83" w:rsidRDefault="00EF72C1" w14:paraId="24E5288F" w14:textId="77777777">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Solution Files it Contains</w:t>
            </w:r>
          </w:p>
        </w:tc>
      </w:tr>
      <w:tr w:rsidRPr="00821655" w:rsidR="00EF72C1" w:rsidTr="4289CBBA" w14:paraId="264A7BBA" w14:textId="77777777">
        <w:trPr>
          <w:trHeight w:val="1386"/>
        </w:trPr>
        <w:tc>
          <w:tcPr>
            <w:tcW w:w="39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EF72C1" w:rsidP="00580A83" w:rsidRDefault="00EF72C1" w14:paraId="09E85DB7" w14:textId="77777777">
            <w:pPr>
              <w:spacing w:after="0" w:line="240" w:lineRule="auto"/>
            </w:pPr>
            <w:r w:rsidRPr="00370EC4">
              <w:t>PackageDeployer_DataModelCore.Zip</w:t>
            </w:r>
          </w:p>
        </w:tc>
        <w:tc>
          <w:tcPr>
            <w:tcW w:w="55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370EC4" w:rsidR="00EF72C1" w:rsidP="00580A83" w:rsidRDefault="00EF72C1" w14:paraId="325FF519" w14:textId="77777777">
            <w:pPr>
              <w:spacing w:after="0" w:line="240" w:lineRule="auto"/>
            </w:pPr>
            <w:r w:rsidRPr="00370EC4">
              <w:t>• EducationAnchorDataModelCore_managed.zip</w:t>
            </w:r>
            <w:r w:rsidRPr="00370EC4">
              <w:br/>
            </w:r>
            <w:r w:rsidRPr="00370EC4">
              <w:t>• EducationAcceleratorCommon_managed.zip</w:t>
            </w:r>
            <w:r w:rsidRPr="00370EC4">
              <w:br/>
            </w:r>
            <w:r w:rsidRPr="00370EC4">
              <w:t>• EducationAcceleratorConnectionRoles_managed.zip</w:t>
            </w:r>
            <w:r w:rsidRPr="00370EC4">
              <w:br/>
            </w:r>
            <w:r w:rsidRPr="00370EC4">
              <w:t>• EducationCoreBusinessLogic_managed.zip</w:t>
            </w:r>
            <w:r w:rsidRPr="00370EC4">
              <w:br/>
            </w:r>
            <w:r w:rsidRPr="00370EC4">
              <w:t>• EducationAccelerator-</w:t>
            </w:r>
            <w:r w:rsidRPr="00290F66">
              <w:t>RequiredData</w:t>
            </w:r>
            <w:r w:rsidRPr="00370EC4">
              <w:t>.zip</w:t>
            </w:r>
          </w:p>
        </w:tc>
      </w:tr>
      <w:tr w:rsidRPr="00821655" w:rsidR="00EF72C1" w:rsidTr="4289CBBA" w14:paraId="1A445B7F" w14:textId="77777777">
        <w:trPr>
          <w:trHeight w:val="883"/>
        </w:trPr>
        <w:tc>
          <w:tcPr>
            <w:tcW w:w="39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hideMark/>
          </w:tcPr>
          <w:p w:rsidRPr="006D6B27" w:rsidR="006D6B27" w:rsidP="006D6B27" w:rsidRDefault="006D6B27" w14:paraId="1A2EA5DA" w14:textId="77777777">
            <w:pPr>
              <w:rPr>
                <w:rFonts w:ascii="Calibri" w:hAnsi="Calibri" w:cs="Calibri"/>
              </w:rPr>
            </w:pPr>
            <w:r w:rsidRPr="006D6B27">
              <w:rPr>
                <w:rFonts w:ascii="Calibri" w:hAnsi="Calibri" w:cs="Calibri"/>
              </w:rPr>
              <w:t>PackageDeployer_K12.zip</w:t>
            </w:r>
          </w:p>
          <w:p w:rsidRPr="00370EC4" w:rsidR="00EF72C1" w:rsidP="00580A83" w:rsidRDefault="00EF72C1" w14:paraId="12795887" w14:textId="28DF50E2">
            <w:pPr>
              <w:spacing w:after="0" w:line="240" w:lineRule="auto"/>
            </w:pPr>
          </w:p>
        </w:tc>
        <w:tc>
          <w:tcPr>
            <w:tcW w:w="55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Pr="004E0E2A" w:rsidR="00EF72C1" w:rsidP="00486A37" w:rsidRDefault="002F57B6" w14:paraId="0EF144ED" w14:textId="77777777">
            <w:pPr>
              <w:pStyle w:val="ListParagraph"/>
              <w:numPr>
                <w:ilvl w:val="0"/>
                <w:numId w:val="21"/>
              </w:numPr>
              <w:spacing w:after="0" w:line="240" w:lineRule="auto"/>
              <w:ind w:left="124" w:hanging="124"/>
              <w:rPr>
                <w:rFonts w:cstheme="minorHAnsi"/>
              </w:rPr>
            </w:pPr>
            <w:r w:rsidRPr="004E0E2A">
              <w:rPr>
                <w:rFonts w:cstheme="minorHAnsi"/>
              </w:rPr>
              <w:t>EducationAnchorK12_managed.zip</w:t>
            </w:r>
          </w:p>
          <w:p w:rsidRPr="00B52EDC" w:rsidR="00D60CA6" w:rsidP="00512D58" w:rsidRDefault="0033226F" w14:paraId="5445F13C" w14:textId="2C20A87D">
            <w:pPr>
              <w:pStyle w:val="ListParagraph"/>
              <w:numPr>
                <w:ilvl w:val="0"/>
                <w:numId w:val="21"/>
              </w:numPr>
              <w:tabs>
                <w:tab w:val="left" w:pos="316"/>
                <w:tab w:val="left" w:pos="593"/>
              </w:tabs>
              <w:spacing w:after="0" w:line="240" w:lineRule="auto"/>
              <w:ind w:left="124" w:hanging="124"/>
            </w:pPr>
            <w:r w:rsidRPr="331A172F">
              <w:t>EducationK12ModelApps_managed.</w:t>
            </w:r>
            <w:r w:rsidRPr="0BE25EAB" w:rsidR="391E7370">
              <w:t>zip</w:t>
            </w:r>
          </w:p>
        </w:tc>
      </w:tr>
      <w:tr w:rsidRPr="00821655" w:rsidR="00EF72C1" w:rsidTr="0023268B" w14:paraId="43A25329" w14:textId="77777777">
        <w:trPr>
          <w:trHeight w:val="621"/>
        </w:trPr>
        <w:tc>
          <w:tcPr>
            <w:tcW w:w="3916" w:type="dxa"/>
            <w:shd w:val="clear" w:color="auto" w:fill="auto"/>
            <w:hideMark/>
          </w:tcPr>
          <w:p w:rsidRPr="007436CF" w:rsidR="007436CF" w:rsidP="007436CF" w:rsidRDefault="007436CF" w14:paraId="11FF14EF" w14:textId="77777777">
            <w:pPr>
              <w:rPr>
                <w:rFonts w:ascii="Calibri" w:hAnsi="Calibri" w:cs="Calibri"/>
              </w:rPr>
            </w:pPr>
            <w:r w:rsidRPr="007436CF">
              <w:rPr>
                <w:rFonts w:ascii="Calibri" w:hAnsi="Calibri" w:cs="Calibri"/>
              </w:rPr>
              <w:t>PackageDeployer_K12SampleData.zip</w:t>
            </w:r>
          </w:p>
          <w:p w:rsidRPr="00370EC4" w:rsidR="00EF72C1" w:rsidP="00580A83" w:rsidRDefault="00EF72C1" w14:paraId="1BE169C2" w14:textId="7B62A273">
            <w:pPr>
              <w:spacing w:after="0" w:line="240" w:lineRule="auto"/>
            </w:pPr>
          </w:p>
          <w:p w:rsidRPr="00370EC4" w:rsidR="00EF72C1" w:rsidP="00580A83" w:rsidRDefault="00EF72C1" w14:paraId="31A2F153" w14:textId="77777777">
            <w:pPr>
              <w:spacing w:after="0" w:line="240" w:lineRule="auto"/>
            </w:pPr>
          </w:p>
        </w:tc>
        <w:tc>
          <w:tcPr>
            <w:tcW w:w="5547" w:type="dxa"/>
            <w:shd w:val="clear" w:color="auto" w:fill="auto"/>
          </w:tcPr>
          <w:p w:rsidRPr="00370EC4" w:rsidR="00D125C2" w:rsidP="00B52EDC" w:rsidRDefault="613EA12A" w14:paraId="2494C624" w14:textId="6B3F232C">
            <w:pPr>
              <w:pStyle w:val="ListParagraph"/>
              <w:numPr>
                <w:ilvl w:val="0"/>
                <w:numId w:val="22"/>
              </w:numPr>
              <w:tabs>
                <w:tab w:val="left" w:pos="200"/>
              </w:tabs>
              <w:spacing w:after="0" w:line="240" w:lineRule="auto"/>
              <w:ind w:left="110" w:hanging="76"/>
            </w:pPr>
            <w:r>
              <w:t>EducationAnchorK12SampleData_managed.zip</w:t>
            </w:r>
          </w:p>
          <w:p w:rsidRPr="00370EC4" w:rsidR="00D125C2" w:rsidP="00B52EDC" w:rsidRDefault="00454346" w14:paraId="5310B952" w14:textId="5C206436">
            <w:pPr>
              <w:pStyle w:val="ListParagraph"/>
              <w:numPr>
                <w:ilvl w:val="0"/>
                <w:numId w:val="22"/>
              </w:numPr>
              <w:tabs>
                <w:tab w:val="left" w:pos="200"/>
              </w:tabs>
              <w:spacing w:after="0" w:line="240" w:lineRule="auto"/>
              <w:ind w:left="110" w:hanging="76"/>
            </w:pPr>
            <w:r w:rsidRPr="00B52EDC">
              <w:t>K12-</w:t>
            </w:r>
            <w:r w:rsidR="3FCACD5A">
              <w:t>Sample</w:t>
            </w:r>
            <w:r w:rsidR="5BA01828">
              <w:t>Data</w:t>
            </w:r>
            <w:r w:rsidRPr="00B52EDC" w:rsidR="00D125C2">
              <w:t>.zip</w:t>
            </w:r>
          </w:p>
        </w:tc>
      </w:tr>
      <w:tr w:rsidRPr="00821655" w:rsidR="00EF72C1" w:rsidTr="00843518" w14:paraId="0003C476" w14:textId="77777777">
        <w:trPr>
          <w:trHeight w:val="989"/>
        </w:trPr>
        <w:tc>
          <w:tcPr>
            <w:tcW w:w="3916" w:type="dxa"/>
            <w:shd w:val="clear" w:color="auto" w:fill="auto"/>
          </w:tcPr>
          <w:p w:rsidRPr="00EA01CC" w:rsidR="00EA01CC" w:rsidP="00EA01CC" w:rsidRDefault="00EA01CC" w14:paraId="7B7C8FA8" w14:textId="77777777">
            <w:pPr>
              <w:rPr>
                <w:rFonts w:ascii="Calibri" w:hAnsi="Calibri" w:cs="Calibri"/>
              </w:rPr>
            </w:pPr>
            <w:r w:rsidRPr="00EA01CC">
              <w:rPr>
                <w:rFonts w:ascii="Calibri" w:hAnsi="Calibri" w:cs="Calibri"/>
              </w:rPr>
              <w:t>PackageDeployer_K12Portal.zip</w:t>
            </w:r>
          </w:p>
          <w:p w:rsidRPr="00370EC4" w:rsidR="00EF72C1" w:rsidP="00580A83" w:rsidRDefault="00EF72C1" w14:paraId="2D0329E3" w14:textId="581D6A1C">
            <w:pPr>
              <w:spacing w:after="0" w:line="240" w:lineRule="auto"/>
            </w:pPr>
          </w:p>
        </w:tc>
        <w:tc>
          <w:tcPr>
            <w:tcW w:w="5547" w:type="dxa"/>
            <w:shd w:val="clear" w:color="auto" w:fill="auto"/>
          </w:tcPr>
          <w:p w:rsidRPr="004E0E2A" w:rsidR="00EF72C1" w:rsidP="00B52EDC" w:rsidRDefault="06AA5465" w14:paraId="01F8867C" w14:textId="38E4C547">
            <w:pPr>
              <w:pStyle w:val="ListParagraph"/>
              <w:numPr>
                <w:ilvl w:val="0"/>
                <w:numId w:val="20"/>
              </w:numPr>
              <w:tabs>
                <w:tab w:val="left" w:pos="110"/>
              </w:tabs>
              <w:spacing w:after="0" w:line="240" w:lineRule="auto"/>
              <w:ind w:left="-146" w:firstLine="146"/>
              <w:rPr>
                <w:rFonts w:ascii="Calibri" w:hAnsi="Calibri" w:cs="Calibri"/>
              </w:rPr>
            </w:pPr>
            <w:r w:rsidRPr="3511762B">
              <w:rPr>
                <w:rFonts w:ascii="Calibri" w:hAnsi="Calibri" w:cs="Calibri"/>
              </w:rPr>
              <w:t xml:space="preserve">EducationAnchorK12EduPortal_managed.zip </w:t>
            </w:r>
          </w:p>
          <w:p w:rsidRPr="004E0E2A" w:rsidR="00EF72C1" w:rsidP="00B52EDC" w:rsidRDefault="00AA4E81" w14:paraId="1ACF9AC9" w14:textId="2EE8C0DE">
            <w:pPr>
              <w:pStyle w:val="ListParagraph"/>
              <w:numPr>
                <w:ilvl w:val="0"/>
                <w:numId w:val="20"/>
              </w:numPr>
              <w:tabs>
                <w:tab w:val="left" w:pos="110"/>
              </w:tabs>
              <w:spacing w:after="0" w:line="240" w:lineRule="auto"/>
              <w:ind w:left="-146" w:firstLine="146"/>
              <w:rPr>
                <w:rFonts w:ascii="Calibri" w:hAnsi="Calibri" w:cs="Calibri"/>
              </w:rPr>
            </w:pPr>
            <w:r w:rsidRPr="004E0E2A">
              <w:rPr>
                <w:rFonts w:ascii="Calibri" w:hAnsi="Calibri" w:cs="Calibri"/>
              </w:rPr>
              <w:t>EducationAcceleratorK12Portal_managed.zip</w:t>
            </w:r>
          </w:p>
          <w:p w:rsidRPr="00370EC4" w:rsidR="004E0E2A" w:rsidP="00B52EDC" w:rsidRDefault="004E0E2A" w14:paraId="4E67D283" w14:textId="028B5DCD">
            <w:pPr>
              <w:pStyle w:val="ListParagraph"/>
              <w:numPr>
                <w:ilvl w:val="0"/>
                <w:numId w:val="20"/>
              </w:numPr>
              <w:tabs>
                <w:tab w:val="left" w:pos="110"/>
              </w:tabs>
              <w:spacing w:after="0" w:line="240" w:lineRule="auto"/>
              <w:ind w:left="-146" w:firstLine="146"/>
            </w:pPr>
            <w:r w:rsidRPr="004E0E2A">
              <w:rPr>
                <w:rFonts w:ascii="Calibri" w:hAnsi="Calibri" w:cs="Calibri"/>
              </w:rPr>
              <w:t>K12-PortalData.zip</w:t>
            </w:r>
          </w:p>
        </w:tc>
      </w:tr>
    </w:tbl>
    <w:p w:rsidR="00B72039" w:rsidP="00115489" w:rsidRDefault="00B72039" w14:paraId="6ED82A67" w14:textId="21B51F2E">
      <w:pPr>
        <w:rPr>
          <w:b/>
          <w:bCs/>
        </w:rPr>
      </w:pPr>
    </w:p>
    <w:p w:rsidR="00CB2463" w:rsidP="00CB2463" w:rsidRDefault="3D9D697E" w14:paraId="03F443CF" w14:textId="21B51F2E">
      <w:pPr>
        <w:spacing w:after="0"/>
        <w:rPr>
          <w:b/>
          <w:bCs/>
        </w:rPr>
      </w:pPr>
      <w:r w:rsidRPr="5635B0F5">
        <w:rPr>
          <w:b/>
          <w:bCs/>
        </w:rPr>
        <w:t xml:space="preserve">          </w:t>
      </w:r>
      <w:r w:rsidRPr="5635B0F5" w:rsidR="72C3242D">
        <w:rPr>
          <w:b/>
          <w:bCs/>
        </w:rPr>
        <w:t xml:space="preserve">Table </w:t>
      </w:r>
      <w:r w:rsidRPr="5635B0F5" w:rsidR="3ABF8BDD">
        <w:rPr>
          <w:b/>
          <w:bCs/>
        </w:rPr>
        <w:t>3</w:t>
      </w:r>
      <w:r w:rsidRPr="5635B0F5" w:rsidR="72C3242D">
        <w:rPr>
          <w:b/>
          <w:bCs/>
        </w:rPr>
        <w:t xml:space="preserve">- </w:t>
      </w:r>
      <w:r w:rsidRPr="5635B0F5" w:rsidR="30A7780D">
        <w:rPr>
          <w:b/>
          <w:bCs/>
        </w:rPr>
        <w:t>Packages needed to install only Program Registration Portal</w:t>
      </w:r>
      <w:r w:rsidRPr="5635B0F5" w:rsidR="27766CC9">
        <w:rPr>
          <w:b/>
          <w:bCs/>
        </w:rPr>
        <w:t xml:space="preserve"> and related</w:t>
      </w:r>
      <w:r w:rsidRPr="5635B0F5" w:rsidR="30A7780D">
        <w:rPr>
          <w:b/>
          <w:bCs/>
        </w:rPr>
        <w:t xml:space="preserve"> solutions using </w:t>
      </w:r>
    </w:p>
    <w:p w:rsidRPr="00C43370" w:rsidR="009D4BE3" w:rsidP="00CB2463" w:rsidRDefault="00CB2463" w14:paraId="50BF00B2" w14:textId="0EA70151">
      <w:pPr>
        <w:rPr>
          <w:b/>
          <w:bCs/>
        </w:rPr>
      </w:pPr>
      <w:r>
        <w:rPr>
          <w:b/>
          <w:bCs/>
        </w:rPr>
        <w:t xml:space="preserve">          </w:t>
      </w:r>
      <w:r w:rsidRPr="00115489" w:rsidR="00C81062">
        <w:rPr>
          <w:b/>
          <w:bCs/>
        </w:rPr>
        <w:t>Package Deployer</w:t>
      </w:r>
    </w:p>
    <w:tbl>
      <w:tblPr>
        <w:tblW w:w="9344"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199"/>
        <w:gridCol w:w="5145"/>
      </w:tblGrid>
      <w:tr w:rsidRPr="00821655" w:rsidR="009D4BE3" w:rsidTr="11BEA938" w14:paraId="60E260D0" w14:textId="77777777">
        <w:trPr>
          <w:trHeight w:val="578"/>
          <w:tblHeader/>
        </w:trPr>
        <w:tc>
          <w:tcPr>
            <w:tcW w:w="4199" w:type="dxa"/>
            <w:shd w:val="clear" w:color="auto" w:fill="D9D9D9" w:themeFill="background1" w:themeFillShade="D9"/>
            <w:vAlign w:val="center"/>
            <w:hideMark/>
          </w:tcPr>
          <w:p w:rsidRPr="00821655" w:rsidR="009D4BE3" w:rsidRDefault="009D4BE3" w14:paraId="7BE64043" w14:textId="77777777">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Package</w:t>
            </w:r>
            <w:r>
              <w:rPr>
                <w:rFonts w:ascii="Calibri" w:hAnsi="Calibri" w:eastAsia="Times New Roman" w:cs="Calibri"/>
                <w:b/>
                <w:bCs/>
                <w:color w:val="000000"/>
                <w:sz w:val="20"/>
                <w:szCs w:val="20"/>
              </w:rPr>
              <w:t xml:space="preserve"> Folder Name</w:t>
            </w:r>
          </w:p>
        </w:tc>
        <w:tc>
          <w:tcPr>
            <w:tcW w:w="5145" w:type="dxa"/>
            <w:shd w:val="clear" w:color="auto" w:fill="D9D9D9" w:themeFill="background1" w:themeFillShade="D9"/>
            <w:vAlign w:val="center"/>
            <w:hideMark/>
          </w:tcPr>
          <w:p w:rsidRPr="00821655" w:rsidR="009D4BE3" w:rsidRDefault="009D4BE3" w14:paraId="4B3C3C4E" w14:textId="77777777">
            <w:pPr>
              <w:spacing w:after="0" w:line="240" w:lineRule="auto"/>
              <w:jc w:val="center"/>
              <w:rPr>
                <w:rFonts w:ascii="Calibri" w:hAnsi="Calibri" w:eastAsia="Times New Roman" w:cs="Calibri"/>
                <w:b/>
                <w:bCs/>
                <w:color w:val="000000"/>
                <w:sz w:val="20"/>
                <w:szCs w:val="20"/>
              </w:rPr>
            </w:pPr>
            <w:r w:rsidRPr="00821655">
              <w:rPr>
                <w:rFonts w:ascii="Calibri" w:hAnsi="Calibri" w:eastAsia="Times New Roman" w:cs="Calibri"/>
                <w:b/>
                <w:bCs/>
                <w:color w:val="000000"/>
                <w:sz w:val="20"/>
                <w:szCs w:val="20"/>
              </w:rPr>
              <w:t>Solution Files it Contains</w:t>
            </w:r>
          </w:p>
        </w:tc>
      </w:tr>
      <w:tr w:rsidRPr="00821655" w:rsidR="009D4642" w:rsidTr="11BEA938" w14:paraId="49D8F873" w14:textId="77777777">
        <w:trPr>
          <w:trHeight w:val="1036"/>
        </w:trPr>
        <w:tc>
          <w:tcPr>
            <w:tcW w:w="4199" w:type="dxa"/>
            <w:shd w:val="clear" w:color="auto" w:fill="auto"/>
          </w:tcPr>
          <w:p w:rsidRPr="003E164A" w:rsidR="009D4642" w:rsidP="009D4642" w:rsidRDefault="009D4642" w14:paraId="2193CE92" w14:textId="73DAD85F">
            <w:pPr>
              <w:spacing w:after="0" w:line="240" w:lineRule="auto"/>
              <w:rPr>
                <w:rFonts w:ascii="Calibri" w:hAnsi="Calibri" w:eastAsia="Times New Roman" w:cs="Calibri"/>
                <w:color w:val="000000"/>
              </w:rPr>
            </w:pPr>
            <w:r w:rsidRPr="003E164A">
              <w:rPr>
                <w:rFonts w:ascii="Calibri" w:hAnsi="Calibri" w:eastAsia="Times New Roman" w:cs="Calibri"/>
                <w:color w:val="000000"/>
              </w:rPr>
              <w:t>PackageDeployer_DataModelCore.Zip</w:t>
            </w:r>
          </w:p>
        </w:tc>
        <w:tc>
          <w:tcPr>
            <w:tcW w:w="5145" w:type="dxa"/>
            <w:shd w:val="clear" w:color="auto" w:fill="auto"/>
          </w:tcPr>
          <w:p w:rsidRPr="003E164A" w:rsidR="009D4642" w:rsidP="008E18D8" w:rsidRDefault="009D4642" w14:paraId="2949148A" w14:textId="77777777">
            <w:pPr>
              <w:pStyle w:val="ListParagraph"/>
              <w:numPr>
                <w:ilvl w:val="0"/>
                <w:numId w:val="1"/>
              </w:numPr>
              <w:spacing w:after="0" w:line="240" w:lineRule="auto"/>
              <w:ind w:left="106" w:hanging="106"/>
              <w:rPr>
                <w:rFonts w:ascii="Calibri" w:hAnsi="Calibri" w:eastAsia="Times New Roman" w:cs="Calibri"/>
                <w:color w:val="000000"/>
              </w:rPr>
            </w:pPr>
            <w:r w:rsidRPr="003E164A">
              <w:rPr>
                <w:rFonts w:ascii="Calibri" w:hAnsi="Calibri" w:eastAsia="Times New Roman" w:cs="Calibri"/>
                <w:color w:val="000000"/>
              </w:rPr>
              <w:t>EducationAnchorDataModelCore_managed.zip</w:t>
            </w:r>
          </w:p>
          <w:p w:rsidRPr="003E164A" w:rsidR="009D4642" w:rsidP="008E18D8" w:rsidRDefault="009D4642" w14:paraId="5553A94E" w14:textId="77777777">
            <w:pPr>
              <w:pStyle w:val="ListParagraph"/>
              <w:numPr>
                <w:ilvl w:val="0"/>
                <w:numId w:val="1"/>
              </w:numPr>
              <w:spacing w:after="0" w:line="240" w:lineRule="auto"/>
              <w:ind w:left="106" w:hanging="106"/>
              <w:rPr>
                <w:rFonts w:ascii="Calibri" w:hAnsi="Calibri" w:eastAsia="Times New Roman" w:cs="Calibri"/>
                <w:color w:val="000000"/>
              </w:rPr>
            </w:pPr>
            <w:r w:rsidRPr="003E164A">
              <w:rPr>
                <w:rFonts w:ascii="Calibri" w:hAnsi="Calibri" w:eastAsia="Times New Roman" w:cs="Calibri"/>
                <w:color w:val="000000"/>
              </w:rPr>
              <w:t>EducationAcceleratorCommon_managed.zip</w:t>
            </w:r>
          </w:p>
          <w:p w:rsidRPr="003E164A" w:rsidR="009D4642" w:rsidP="008E18D8" w:rsidRDefault="009D4642" w14:paraId="0C7870A6" w14:textId="77777777">
            <w:pPr>
              <w:pStyle w:val="ListParagraph"/>
              <w:numPr>
                <w:ilvl w:val="0"/>
                <w:numId w:val="1"/>
              </w:numPr>
              <w:spacing w:after="0" w:line="240" w:lineRule="auto"/>
              <w:ind w:left="106" w:hanging="106"/>
              <w:rPr>
                <w:rFonts w:ascii="Calibri" w:hAnsi="Calibri" w:eastAsia="Times New Roman" w:cs="Calibri"/>
                <w:color w:val="000000"/>
              </w:rPr>
            </w:pPr>
            <w:r w:rsidRPr="003E164A">
              <w:rPr>
                <w:rFonts w:ascii="Calibri" w:hAnsi="Calibri" w:eastAsia="Times New Roman" w:cs="Calibri"/>
                <w:color w:val="000000"/>
              </w:rPr>
              <w:t>EducationAcceleratorConnectionRoles_managed.zip</w:t>
            </w:r>
          </w:p>
          <w:p w:rsidRPr="003E164A" w:rsidR="009D4642" w:rsidP="008F2DB3" w:rsidRDefault="009D4642" w14:paraId="758EDB2D" w14:textId="77777777">
            <w:pPr>
              <w:pStyle w:val="ListParagraph"/>
              <w:numPr>
                <w:ilvl w:val="0"/>
                <w:numId w:val="1"/>
              </w:numPr>
              <w:tabs>
                <w:tab w:val="left" w:pos="3255"/>
              </w:tabs>
              <w:spacing w:after="0" w:line="240" w:lineRule="auto"/>
              <w:ind w:left="106" w:hanging="106"/>
              <w:rPr>
                <w:rFonts w:ascii="Calibri" w:hAnsi="Calibri" w:eastAsia="Times New Roman" w:cs="Calibri"/>
                <w:color w:val="000000"/>
              </w:rPr>
            </w:pPr>
            <w:r w:rsidRPr="003E164A">
              <w:rPr>
                <w:rFonts w:ascii="Calibri" w:hAnsi="Calibri" w:eastAsia="Times New Roman" w:cs="Calibri"/>
                <w:color w:val="000000"/>
              </w:rPr>
              <w:t>EducationCoreBusinessLogic_managed.zip</w:t>
            </w:r>
          </w:p>
          <w:p w:rsidRPr="003E164A" w:rsidR="009D4642" w:rsidP="008E18D8" w:rsidRDefault="009D4642" w14:paraId="3E687EE5" w14:textId="52F4B593">
            <w:pPr>
              <w:pStyle w:val="ListParagraph"/>
              <w:numPr>
                <w:ilvl w:val="0"/>
                <w:numId w:val="1"/>
              </w:numPr>
              <w:spacing w:after="0" w:line="240" w:lineRule="auto"/>
              <w:ind w:left="106" w:hanging="106"/>
              <w:rPr>
                <w:rFonts w:ascii="Calibri" w:hAnsi="Calibri" w:eastAsia="Times New Roman" w:cs="Calibri"/>
                <w:color w:val="000000"/>
              </w:rPr>
            </w:pPr>
            <w:r w:rsidRPr="003E164A">
              <w:rPr>
                <w:rFonts w:ascii="Calibri" w:hAnsi="Calibri" w:eastAsia="Times New Roman" w:cs="Calibri"/>
                <w:color w:val="000000"/>
              </w:rPr>
              <w:t>EducationAccelerator-</w:t>
            </w:r>
            <w:r w:rsidRPr="003E164A" w:rsidR="006C7B45">
              <w:rPr>
                <w:rFonts w:ascii="Calibri" w:hAnsi="Calibri" w:eastAsia="Times New Roman" w:cs="Calibri"/>
                <w:color w:val="000000"/>
              </w:rPr>
              <w:t>RequiredData</w:t>
            </w:r>
            <w:r w:rsidRPr="003E164A">
              <w:rPr>
                <w:rFonts w:ascii="Calibri" w:hAnsi="Calibri" w:eastAsia="Times New Roman" w:cs="Calibri"/>
                <w:color w:val="000000"/>
              </w:rPr>
              <w:t>.zip</w:t>
            </w:r>
          </w:p>
        </w:tc>
      </w:tr>
      <w:tr w:rsidRPr="00821655" w:rsidR="009D4BE3" w:rsidTr="11BEA938" w14:paraId="650945B8" w14:textId="77777777">
        <w:trPr>
          <w:trHeight w:val="1036"/>
        </w:trPr>
        <w:tc>
          <w:tcPr>
            <w:tcW w:w="4199" w:type="dxa"/>
            <w:shd w:val="clear" w:color="auto" w:fill="auto"/>
          </w:tcPr>
          <w:p w:rsidRPr="003E164A" w:rsidR="009D4BE3" w:rsidRDefault="009D4BE3" w14:paraId="31F0718E" w14:textId="77777777">
            <w:pPr>
              <w:spacing w:after="0" w:line="240" w:lineRule="auto"/>
              <w:rPr>
                <w:rFonts w:ascii="Calibri" w:hAnsi="Calibri" w:eastAsia="Times New Roman" w:cs="Calibri"/>
                <w:color w:val="000000"/>
              </w:rPr>
            </w:pPr>
            <w:r w:rsidRPr="003E164A">
              <w:rPr>
                <w:rFonts w:ascii="Calibri" w:hAnsi="Calibri" w:eastAsia="Times New Roman" w:cs="Calibri"/>
                <w:color w:val="000000"/>
              </w:rPr>
              <w:t>PackageDeployer_HiEdPortal.Zip</w:t>
            </w:r>
          </w:p>
        </w:tc>
        <w:tc>
          <w:tcPr>
            <w:tcW w:w="5145" w:type="dxa"/>
            <w:shd w:val="clear" w:color="auto" w:fill="auto"/>
          </w:tcPr>
          <w:p w:rsidRPr="003E164A" w:rsidR="009D4BE3" w:rsidP="008E18D8" w:rsidRDefault="009D4BE3" w14:paraId="704114A6" w14:textId="7CA4F329">
            <w:pPr>
              <w:pStyle w:val="ListParagraph"/>
              <w:numPr>
                <w:ilvl w:val="0"/>
                <w:numId w:val="1"/>
              </w:numPr>
              <w:spacing w:after="0" w:line="240" w:lineRule="auto"/>
              <w:ind w:left="106" w:hanging="106"/>
              <w:rPr>
                <w:rFonts w:ascii="Calibri" w:hAnsi="Calibri" w:eastAsia="Times New Roman" w:cs="Calibri"/>
                <w:color w:val="000000"/>
              </w:rPr>
            </w:pPr>
            <w:r w:rsidRPr="67CA89E9">
              <w:rPr>
                <w:rFonts w:ascii="Calibri" w:hAnsi="Calibri" w:eastAsia="Times New Roman" w:cs="Calibri"/>
                <w:color w:val="000000" w:themeColor="text1"/>
              </w:rPr>
              <w:t>Dynamics365HigherEdPortal_managed.</w:t>
            </w:r>
            <w:r w:rsidRPr="67CA89E9" w:rsidR="650D5762">
              <w:rPr>
                <w:rFonts w:ascii="Calibri" w:hAnsi="Calibri" w:eastAsia="Times New Roman" w:cs="Calibri"/>
                <w:color w:val="000000" w:themeColor="text1"/>
              </w:rPr>
              <w:t>z</w:t>
            </w:r>
            <w:r w:rsidRPr="67CA89E9">
              <w:rPr>
                <w:rFonts w:ascii="Calibri" w:hAnsi="Calibri" w:eastAsia="Times New Roman" w:cs="Calibri"/>
                <w:color w:val="000000" w:themeColor="text1"/>
              </w:rPr>
              <w:t>ip</w:t>
            </w:r>
          </w:p>
          <w:p w:rsidRPr="003E164A" w:rsidR="009D4BE3" w:rsidP="008E18D8" w:rsidRDefault="009D4BE3" w14:paraId="0BC209C3" w14:textId="06716636">
            <w:pPr>
              <w:pStyle w:val="ListParagraph"/>
              <w:numPr>
                <w:ilvl w:val="0"/>
                <w:numId w:val="1"/>
              </w:numPr>
              <w:spacing w:after="0" w:line="240" w:lineRule="auto"/>
              <w:ind w:left="106" w:hanging="106"/>
              <w:rPr>
                <w:rFonts w:ascii="Calibri" w:hAnsi="Calibri" w:eastAsia="Times New Roman" w:cs="Calibri"/>
                <w:color w:val="000000"/>
              </w:rPr>
            </w:pPr>
            <w:r w:rsidRPr="0B1C9FF1">
              <w:rPr>
                <w:rFonts w:ascii="Calibri" w:hAnsi="Calibri" w:eastAsia="Times New Roman" w:cs="Calibri"/>
                <w:color w:val="000000" w:themeColor="text1"/>
              </w:rPr>
              <w:t>EducationAnchorHigherEdEduPortal_managed.</w:t>
            </w:r>
            <w:r w:rsidRPr="0B1C9FF1" w:rsidR="05CD1FFB">
              <w:rPr>
                <w:rFonts w:ascii="Calibri" w:hAnsi="Calibri" w:eastAsia="Times New Roman" w:cs="Calibri"/>
                <w:color w:val="000000" w:themeColor="text1"/>
              </w:rPr>
              <w:t>z</w:t>
            </w:r>
            <w:r w:rsidRPr="0B1C9FF1">
              <w:rPr>
                <w:rFonts w:ascii="Calibri" w:hAnsi="Calibri" w:eastAsia="Times New Roman" w:cs="Calibri"/>
                <w:color w:val="000000" w:themeColor="text1"/>
              </w:rPr>
              <w:t>ip</w:t>
            </w:r>
          </w:p>
          <w:p w:rsidRPr="003E164A" w:rsidR="009D4BE3" w:rsidP="008E18D8" w:rsidRDefault="009D4BE3" w14:paraId="2DFD2F38" w14:textId="408DE111">
            <w:pPr>
              <w:pStyle w:val="ListParagraph"/>
              <w:numPr>
                <w:ilvl w:val="0"/>
                <w:numId w:val="1"/>
              </w:numPr>
              <w:spacing w:after="0" w:line="240" w:lineRule="auto"/>
              <w:ind w:left="104" w:hanging="104"/>
              <w:rPr>
                <w:rFonts w:ascii="Calibri" w:hAnsi="Calibri" w:eastAsia="Times New Roman" w:cs="Calibri"/>
                <w:color w:val="000000"/>
              </w:rPr>
            </w:pPr>
            <w:r w:rsidRPr="0B1C9FF1">
              <w:rPr>
                <w:rFonts w:ascii="Calibri" w:hAnsi="Calibri" w:eastAsia="Times New Roman" w:cs="Calibri"/>
                <w:color w:val="000000" w:themeColor="text1"/>
              </w:rPr>
              <w:t>HIED-PortalData.</w:t>
            </w:r>
            <w:r w:rsidRPr="0B1C9FF1" w:rsidR="77B26CBD">
              <w:rPr>
                <w:rFonts w:ascii="Calibri" w:hAnsi="Calibri" w:eastAsia="Times New Roman" w:cs="Calibri"/>
                <w:color w:val="000000" w:themeColor="text1"/>
              </w:rPr>
              <w:t>z</w:t>
            </w:r>
            <w:r w:rsidRPr="0B1C9FF1">
              <w:rPr>
                <w:rFonts w:ascii="Calibri" w:hAnsi="Calibri" w:eastAsia="Times New Roman" w:cs="Calibri"/>
                <w:color w:val="000000" w:themeColor="text1"/>
              </w:rPr>
              <w:t>ip</w:t>
            </w:r>
          </w:p>
        </w:tc>
      </w:tr>
    </w:tbl>
    <w:p w:rsidR="00D92AE8" w:rsidP="00D92AE8" w:rsidRDefault="00D92AE8" w14:paraId="183444E9" w14:textId="77777777">
      <w:pPr>
        <w:pStyle w:val="Heading2"/>
        <w:ind w:left="792"/>
      </w:pPr>
    </w:p>
    <w:p w:rsidR="008A7A74" w:rsidP="00D92AE8" w:rsidRDefault="008A7A74" w14:paraId="48A38143" w14:textId="19777E48">
      <w:pPr>
        <w:pStyle w:val="Heading2"/>
        <w:numPr>
          <w:ilvl w:val="1"/>
          <w:numId w:val="2"/>
        </w:numPr>
      </w:pPr>
      <w:bookmarkStart w:name="_Toc121752231" w:id="19"/>
      <w:r>
        <w:t>Update Portal Binding</w:t>
      </w:r>
      <w:r w:rsidRPr="00F15716">
        <w:t>.</w:t>
      </w:r>
      <w:bookmarkEnd w:id="19"/>
    </w:p>
    <w:p w:rsidR="00780E9E" w:rsidP="00A501A2" w:rsidRDefault="00780E9E" w14:paraId="0E63989B" w14:textId="5CF85D09">
      <w:r>
        <w:t xml:space="preserve">After you deploy the </w:t>
      </w:r>
      <w:r w:rsidR="0062359D">
        <w:t xml:space="preserve">package for the </w:t>
      </w:r>
      <w:r w:rsidRPr="00A13653" w:rsidR="005A7FEC">
        <w:rPr>
          <w:i/>
          <w:iCs/>
        </w:rPr>
        <w:t>Higher Education Portal</w:t>
      </w:r>
      <w:r w:rsidR="00007494">
        <w:t xml:space="preserve">, </w:t>
      </w:r>
      <w:r w:rsidRPr="00A13653" w:rsidR="00AF40A1">
        <w:rPr>
          <w:i/>
          <w:iCs/>
        </w:rPr>
        <w:t>K12 Portal</w:t>
      </w:r>
      <w:r w:rsidR="00AF40A1">
        <w:t>, or</w:t>
      </w:r>
      <w:r w:rsidR="005A7FEC">
        <w:t xml:space="preserve"> </w:t>
      </w:r>
      <w:r w:rsidRPr="00A13653" w:rsidR="00CC51CA">
        <w:rPr>
          <w:i/>
          <w:iCs/>
        </w:rPr>
        <w:t>Program Registration Portal</w:t>
      </w:r>
      <w:r w:rsidR="005A7FEC">
        <w:t xml:space="preserve">, you need to </w:t>
      </w:r>
      <w:r w:rsidR="00CE73B9">
        <w:t xml:space="preserve">update the portal binding. </w:t>
      </w:r>
      <w:r w:rsidR="008C3561">
        <w:t xml:space="preserve">Complete the following </w:t>
      </w:r>
      <w:r w:rsidR="008A328E">
        <w:t>steps to update the portal binding:</w:t>
      </w:r>
    </w:p>
    <w:p w:rsidR="00A778C1" w:rsidP="008E18D8" w:rsidRDefault="00654F2E" w14:paraId="2852EDA5" w14:textId="0C1E9984">
      <w:pPr>
        <w:pStyle w:val="ListParagraph"/>
        <w:numPr>
          <w:ilvl w:val="0"/>
          <w:numId w:val="6"/>
        </w:numPr>
        <w:spacing w:after="0" w:line="240" w:lineRule="auto"/>
        <w:ind w:left="720"/>
        <w:rPr>
          <w:sz w:val="21"/>
          <w:szCs w:val="21"/>
        </w:rPr>
      </w:pPr>
      <w:r>
        <w:t xml:space="preserve">Navigate to </w:t>
      </w:r>
      <w:r w:rsidRPr="00241F73" w:rsidR="00291ED7">
        <w:rPr>
          <w:b/>
          <w:bCs/>
        </w:rPr>
        <w:t>portal admin center</w:t>
      </w:r>
      <w:r w:rsidR="00291ED7">
        <w:t xml:space="preserve"> by f</w:t>
      </w:r>
      <w:r w:rsidR="00A778C1">
        <w:t>ollow</w:t>
      </w:r>
      <w:r w:rsidR="00291ED7">
        <w:t xml:space="preserve">ing </w:t>
      </w:r>
      <w:r w:rsidR="00A778C1">
        <w:t>the instructions provided in th</w:t>
      </w:r>
      <w:r w:rsidR="00B5449E">
        <w:t>e</w:t>
      </w:r>
      <w:r w:rsidR="00A778C1">
        <w:t xml:space="preserve"> </w:t>
      </w:r>
      <w:hyperlink w:history="1" r:id="rId34">
        <w:r w:rsidR="003F769D">
          <w:rPr>
            <w:rStyle w:val="Hyperlink"/>
          </w:rPr>
          <w:t>Power Apps portals admin center</w:t>
        </w:r>
      </w:hyperlink>
      <w:r w:rsidR="002D2DBB">
        <w:t xml:space="preserve"> </w:t>
      </w:r>
      <w:r w:rsidR="00D43779">
        <w:t>article</w:t>
      </w:r>
      <w:r w:rsidR="002D2DBB">
        <w:t>.</w:t>
      </w:r>
      <w:r w:rsidR="003F769D">
        <w:t xml:space="preserve"> </w:t>
      </w:r>
    </w:p>
    <w:p w:rsidR="00FB61BC" w:rsidP="008E18D8" w:rsidRDefault="00FB61BC" w14:paraId="5AA4117D" w14:textId="2CCE4E4D">
      <w:pPr>
        <w:pStyle w:val="ListParagraph"/>
        <w:numPr>
          <w:ilvl w:val="0"/>
          <w:numId w:val="6"/>
        </w:numPr>
        <w:spacing w:after="0" w:line="240" w:lineRule="auto"/>
        <w:ind w:left="720"/>
        <w:rPr>
          <w:sz w:val="21"/>
          <w:szCs w:val="21"/>
        </w:rPr>
      </w:pPr>
      <w:r>
        <w:t xml:space="preserve">Change </w:t>
      </w:r>
      <w:r w:rsidRPr="7E48216D">
        <w:rPr>
          <w:b/>
          <w:bCs/>
        </w:rPr>
        <w:t>Select Website Record</w:t>
      </w:r>
      <w:r>
        <w:t xml:space="preserve"> to </w:t>
      </w:r>
      <w:r w:rsidR="00E7170E">
        <w:t>the</w:t>
      </w:r>
      <w:r w:rsidR="00D5520D">
        <w:t xml:space="preserve"> </w:t>
      </w:r>
      <w:r w:rsidR="00E7170E">
        <w:t>name of the portal. This will</w:t>
      </w:r>
      <w:r w:rsidR="00D5520D">
        <w:t xml:space="preserve"> be </w:t>
      </w:r>
      <w:r w:rsidRPr="7E48216D" w:rsidR="3558F453">
        <w:rPr>
          <w:rFonts w:ascii="Calibri" w:hAnsi="Calibri" w:eastAsia="Calibri" w:cs="Calibri"/>
          <w:b/>
          <w:bCs/>
        </w:rPr>
        <w:t>Higher Ed / Program Management Portal (Custom)</w:t>
      </w:r>
      <w:r w:rsidRPr="7E48216D" w:rsidR="00D5520D">
        <w:rPr>
          <w:b/>
          <w:bCs/>
        </w:rPr>
        <w:t xml:space="preserve"> </w:t>
      </w:r>
      <w:r w:rsidR="00D5520D">
        <w:t xml:space="preserve">for the Higher Education Portal, </w:t>
      </w:r>
      <w:r w:rsidRPr="7E48216D" w:rsidR="00732D91">
        <w:rPr>
          <w:b/>
          <w:bCs/>
        </w:rPr>
        <w:t>K12</w:t>
      </w:r>
      <w:r w:rsidRPr="7E48216D">
        <w:rPr>
          <w:b/>
          <w:bCs/>
        </w:rPr>
        <w:t xml:space="preserve"> Portal (</w:t>
      </w:r>
      <w:r w:rsidRPr="7E48216D" w:rsidR="00732D91">
        <w:rPr>
          <w:b/>
          <w:bCs/>
        </w:rPr>
        <w:t>custom)</w:t>
      </w:r>
      <w:r w:rsidRPr="7E48216D" w:rsidR="00D5520D">
        <w:rPr>
          <w:b/>
          <w:bCs/>
        </w:rPr>
        <w:t xml:space="preserve"> </w:t>
      </w:r>
      <w:r w:rsidR="00D5520D">
        <w:t>for the K12 Portal, or</w:t>
      </w:r>
      <w:r w:rsidRPr="7E48216D" w:rsidR="00D5520D">
        <w:rPr>
          <w:b/>
          <w:bCs/>
        </w:rPr>
        <w:t xml:space="preserve"> </w:t>
      </w:r>
      <w:r w:rsidRPr="7E48216D" w:rsidR="00E62069">
        <w:rPr>
          <w:rFonts w:ascii="Calibri" w:hAnsi="Calibri" w:eastAsia="Calibri" w:cs="Calibri"/>
          <w:b/>
          <w:bCs/>
        </w:rPr>
        <w:t>Higher Ed / Program Management Portal (Custom)</w:t>
      </w:r>
      <w:r w:rsidR="00E62069">
        <w:rPr>
          <w:rFonts w:ascii="Calibri" w:hAnsi="Calibri" w:eastAsia="Calibri" w:cs="Calibri"/>
          <w:b/>
          <w:bCs/>
        </w:rPr>
        <w:t xml:space="preserve"> </w:t>
      </w:r>
      <w:r w:rsidR="00D5520D">
        <w:t xml:space="preserve">for the </w:t>
      </w:r>
      <w:r w:rsidR="00D248F9">
        <w:t>Program Registration Portal</w:t>
      </w:r>
      <w:r w:rsidRPr="7E48216D" w:rsidR="00D248F9">
        <w:rPr>
          <w:b/>
          <w:bCs/>
        </w:rPr>
        <w:t xml:space="preserve">. </w:t>
      </w:r>
    </w:p>
    <w:p w:rsidRPr="00A13653" w:rsidR="00FB61BC" w:rsidP="008E18D8" w:rsidRDefault="004936A8" w14:paraId="633FCC10" w14:textId="19263B6D">
      <w:pPr>
        <w:pStyle w:val="ListParagraph"/>
        <w:numPr>
          <w:ilvl w:val="0"/>
          <w:numId w:val="6"/>
        </w:numPr>
        <w:spacing w:after="0" w:line="240" w:lineRule="auto"/>
        <w:ind w:left="720"/>
        <w:rPr>
          <w:sz w:val="21"/>
          <w:szCs w:val="21"/>
        </w:rPr>
      </w:pPr>
      <w:r>
        <w:t>Select</w:t>
      </w:r>
      <w:r w:rsidR="00FB61BC">
        <w:t xml:space="preserve"> </w:t>
      </w:r>
      <w:r w:rsidRPr="7E48216D" w:rsidR="00FB61BC">
        <w:rPr>
          <w:b/>
          <w:bCs/>
        </w:rPr>
        <w:t>Update</w:t>
      </w:r>
    </w:p>
    <w:p w:rsidR="00A13653" w:rsidP="00A13653" w:rsidRDefault="00A13653" w14:paraId="1470AE0F" w14:textId="77777777">
      <w:pPr>
        <w:pStyle w:val="ListParagraph"/>
        <w:spacing w:after="0" w:line="240" w:lineRule="auto"/>
        <w:rPr>
          <w:sz w:val="21"/>
          <w:szCs w:val="21"/>
        </w:rPr>
      </w:pPr>
    </w:p>
    <w:p w:rsidR="00FB61BC" w:rsidP="006D1C7B" w:rsidRDefault="008A5378" w14:paraId="711580CC" w14:textId="042998AC">
      <w:pPr>
        <w:spacing w:after="0" w:line="256" w:lineRule="auto"/>
      </w:pPr>
      <w:r w:rsidRPr="006D1C7B">
        <w:rPr>
          <w:b/>
          <w:bCs/>
        </w:rPr>
        <w:t>Note:</w:t>
      </w:r>
      <w:r>
        <w:t xml:space="preserve"> I</w:t>
      </w:r>
      <w:r w:rsidR="00FB61BC">
        <w:t>t may take up to 5 minutes for website binding data to sync.</w:t>
      </w:r>
      <w:r w:rsidR="006D1C7B">
        <w:t xml:space="preserve"> Wait</w:t>
      </w:r>
      <w:r w:rsidR="00FB61BC">
        <w:t xml:space="preserve"> a few minutes before attempting to open the portal URL</w:t>
      </w:r>
      <w:r w:rsidR="00875A5B">
        <w:t>.</w:t>
      </w:r>
    </w:p>
    <w:p w:rsidR="00021B29" w:rsidP="006D1C7B" w:rsidRDefault="00021B29" w14:paraId="6C8F8FE7" w14:textId="77777777">
      <w:pPr>
        <w:spacing w:after="0" w:line="256" w:lineRule="auto"/>
      </w:pPr>
    </w:p>
    <w:p w:rsidR="006136D2" w:rsidP="00D92AE8" w:rsidRDefault="00CE1FFE" w14:paraId="0FC8E1EC" w14:textId="7CE4FC40">
      <w:pPr>
        <w:pStyle w:val="Heading2"/>
        <w:numPr>
          <w:ilvl w:val="1"/>
          <w:numId w:val="2"/>
        </w:numPr>
      </w:pPr>
      <w:bookmarkStart w:name="_Toc116469748" w:id="20"/>
      <w:bookmarkStart w:name="_Toc121752232" w:id="21"/>
      <w:r>
        <w:t xml:space="preserve">(Optional) </w:t>
      </w:r>
      <w:r w:rsidRPr="006136D2" w:rsidR="006136D2">
        <w:t xml:space="preserve">Update Side Navigation site setting for Program </w:t>
      </w:r>
      <w:r w:rsidR="00F47CCD">
        <w:t>Registration</w:t>
      </w:r>
      <w:r w:rsidR="006136D2">
        <w:t xml:space="preserve"> Portal</w:t>
      </w:r>
      <w:bookmarkEnd w:id="20"/>
      <w:bookmarkEnd w:id="21"/>
      <w:r w:rsidR="006136D2">
        <w:t xml:space="preserve"> </w:t>
      </w:r>
    </w:p>
    <w:p w:rsidRPr="006E10F4" w:rsidR="006E10F4" w:rsidP="006E10F4" w:rsidRDefault="00A66275" w14:paraId="65142A5B" w14:textId="65FFBFE6">
      <w:r>
        <w:t xml:space="preserve">If you </w:t>
      </w:r>
      <w:r w:rsidR="00201180">
        <w:t xml:space="preserve">have chosen to install only the Program Registration Portal and related solutions, you </w:t>
      </w:r>
      <w:r w:rsidR="00F30773">
        <w:t>should</w:t>
      </w:r>
      <w:r w:rsidR="00201180">
        <w:t xml:space="preserve"> </w:t>
      </w:r>
      <w:r w:rsidR="00BE3C82">
        <w:t>follow the instructions be</w:t>
      </w:r>
      <w:r w:rsidR="00F30773">
        <w:t xml:space="preserve">low to update the </w:t>
      </w:r>
      <w:r w:rsidR="006827AA">
        <w:t>side na</w:t>
      </w:r>
      <w:r w:rsidR="000525BE">
        <w:t xml:space="preserve">vigation site setting. </w:t>
      </w:r>
      <w:r w:rsidR="0024402A">
        <w:t xml:space="preserve">If you </w:t>
      </w:r>
      <w:r w:rsidR="004110C0">
        <w:t xml:space="preserve">have chosen to install </w:t>
      </w:r>
      <w:r w:rsidR="00390C92">
        <w:t xml:space="preserve">all the </w:t>
      </w:r>
      <w:r w:rsidR="00C4108A">
        <w:t>h</w:t>
      </w:r>
      <w:r w:rsidR="00390C92">
        <w:t xml:space="preserve">igher </w:t>
      </w:r>
      <w:r w:rsidR="00C4108A">
        <w:t>e</w:t>
      </w:r>
      <w:r w:rsidR="00390C92">
        <w:t xml:space="preserve">ducation </w:t>
      </w:r>
      <w:r w:rsidR="00C4108A">
        <w:t xml:space="preserve">or K-12 </w:t>
      </w:r>
      <w:r w:rsidR="00390C92">
        <w:t xml:space="preserve">solutions, </w:t>
      </w:r>
      <w:r w:rsidR="00E55451">
        <w:t xml:space="preserve">you should skip to </w:t>
      </w:r>
      <w:hyperlink w:history="1" w:anchor="_Set_up_Portal">
        <w:r w:rsidRPr="00B21426" w:rsidR="00E55451">
          <w:rPr>
            <w:rStyle w:val="Hyperlink"/>
          </w:rPr>
          <w:t xml:space="preserve">section </w:t>
        </w:r>
        <w:r w:rsidRPr="00B21426" w:rsidR="00C01181">
          <w:rPr>
            <w:rStyle w:val="Hyperlink"/>
          </w:rPr>
          <w:t>5</w:t>
        </w:r>
        <w:r w:rsidRPr="00B21426" w:rsidR="00E55451">
          <w:rPr>
            <w:rStyle w:val="Hyperlink"/>
          </w:rPr>
          <w:t>.6</w:t>
        </w:r>
      </w:hyperlink>
      <w:r w:rsidR="00E55451">
        <w:t>. This is because</w:t>
      </w:r>
      <w:r w:rsidR="00F41095">
        <w:t xml:space="preserve"> s</w:t>
      </w:r>
      <w:r w:rsidR="00C103A9">
        <w:t xml:space="preserve">ide navigation </w:t>
      </w:r>
      <w:r w:rsidR="004C5986">
        <w:t xml:space="preserve">can </w:t>
      </w:r>
      <w:r w:rsidR="00B147A9">
        <w:t xml:space="preserve">only </w:t>
      </w:r>
      <w:r w:rsidR="00992FFB">
        <w:t>be</w:t>
      </w:r>
      <w:r w:rsidR="008E5050">
        <w:t xml:space="preserve"> </w:t>
      </w:r>
      <w:r w:rsidR="004605C5">
        <w:t xml:space="preserve">disabled </w:t>
      </w:r>
      <w:r w:rsidR="004C5986">
        <w:t xml:space="preserve">for </w:t>
      </w:r>
      <w:r w:rsidR="001E78C4">
        <w:t xml:space="preserve">the </w:t>
      </w:r>
      <w:r w:rsidR="004C5986">
        <w:t xml:space="preserve">Program </w:t>
      </w:r>
      <w:r w:rsidR="006F5128">
        <w:t>Registration</w:t>
      </w:r>
      <w:r w:rsidR="004C5986">
        <w:t xml:space="preserve"> Portal</w:t>
      </w:r>
      <w:r w:rsidR="00D01756">
        <w:t>; it cannot be</w:t>
      </w:r>
      <w:r w:rsidR="00C41428">
        <w:t xml:space="preserve"> disabled for the</w:t>
      </w:r>
      <w:r w:rsidDel="00D01756" w:rsidR="004C5986">
        <w:t xml:space="preserve"> </w:t>
      </w:r>
      <w:r w:rsidR="0066250D">
        <w:t>Higher Education</w:t>
      </w:r>
      <w:r w:rsidR="00B71FAF">
        <w:t xml:space="preserve"> Portal</w:t>
      </w:r>
      <w:r w:rsidR="00C4108A">
        <w:t xml:space="preserve"> or the K12 Portal. </w:t>
      </w:r>
    </w:p>
    <w:p w:rsidR="00A71BF1" w:rsidP="008E18D8" w:rsidRDefault="008E595E" w14:paraId="10BD8191" w14:textId="33CFE457">
      <w:pPr>
        <w:numPr>
          <w:ilvl w:val="3"/>
          <w:numId w:val="9"/>
        </w:numPr>
        <w:spacing w:after="0" w:line="256" w:lineRule="auto"/>
        <w:ind w:left="720"/>
      </w:pPr>
      <w:r>
        <w:t>N</w:t>
      </w:r>
      <w:r w:rsidR="00A71BF1">
        <w:t xml:space="preserve">avigate to </w:t>
      </w:r>
      <w:r w:rsidRPr="00241F73" w:rsidR="00A71BF1">
        <w:rPr>
          <w:b/>
          <w:bCs/>
        </w:rPr>
        <w:t>Portal Management App</w:t>
      </w:r>
      <w:r w:rsidR="00A71BF1">
        <w:t xml:space="preserve"> </w:t>
      </w:r>
      <w:r w:rsidR="00D108BA">
        <w:t xml:space="preserve">by following the instructions provided in the </w:t>
      </w:r>
      <w:hyperlink w:history="1" r:id="rId35">
        <w:r w:rsidR="00A71BF1">
          <w:rPr>
            <w:rStyle w:val="Hyperlink"/>
          </w:rPr>
          <w:t xml:space="preserve">Portal Management app overview </w:t>
        </w:r>
      </w:hyperlink>
      <w:r w:rsidRPr="00D108BA" w:rsidR="00D108BA">
        <w:rPr>
          <w:rStyle w:val="Hyperlink"/>
          <w:color w:val="000000" w:themeColor="text1"/>
          <w:u w:val="none"/>
        </w:rPr>
        <w:t>article.</w:t>
      </w:r>
    </w:p>
    <w:p w:rsidR="006136D2" w:rsidP="006D1C7B" w:rsidRDefault="006136D2" w14:paraId="08AF3749" w14:textId="0A5D0B0B">
      <w:pPr>
        <w:numPr>
          <w:ilvl w:val="3"/>
          <w:numId w:val="9"/>
        </w:numPr>
        <w:spacing w:after="0" w:line="256" w:lineRule="auto"/>
        <w:ind w:left="720"/>
        <w:jc w:val="both"/>
      </w:pPr>
      <w:r>
        <w:t xml:space="preserve">Select </w:t>
      </w:r>
      <w:r w:rsidRPr="00241F73">
        <w:rPr>
          <w:b/>
          <w:bCs/>
        </w:rPr>
        <w:t>Site Settings</w:t>
      </w:r>
      <w:r>
        <w:t xml:space="preserve"> in the sitemap</w:t>
      </w:r>
      <w:r w:rsidR="00246E0A">
        <w:t xml:space="preserve"> </w:t>
      </w:r>
      <w:r w:rsidR="00246E0A">
        <w:rPr>
          <w:rFonts w:ascii="Calibri" w:hAnsi="Calibri" w:eastAsia="Calibri" w:cs="Calibri"/>
        </w:rPr>
        <w:t xml:space="preserve">in the left navigation pane of the </w:t>
      </w:r>
      <w:r w:rsidRPr="00241F73" w:rsidR="00246E0A">
        <w:rPr>
          <w:rFonts w:ascii="Calibri" w:hAnsi="Calibri" w:eastAsia="Calibri" w:cs="Calibri"/>
          <w:b/>
          <w:bCs/>
        </w:rPr>
        <w:t>Portal Management App</w:t>
      </w:r>
      <w:r w:rsidR="00255A50">
        <w:rPr>
          <w:rFonts w:ascii="Calibri" w:hAnsi="Calibri" w:eastAsia="Calibri" w:cs="Calibri"/>
        </w:rPr>
        <w:t>.</w:t>
      </w:r>
    </w:p>
    <w:p w:rsidR="006136D2" w:rsidP="008E18D8" w:rsidRDefault="006136D2" w14:paraId="44E8A690" w14:textId="1D665921">
      <w:pPr>
        <w:pStyle w:val="ListParagraph"/>
        <w:numPr>
          <w:ilvl w:val="3"/>
          <w:numId w:val="9"/>
        </w:numPr>
        <w:ind w:left="720"/>
      </w:pPr>
      <w:r>
        <w:t>Navigate to</w:t>
      </w:r>
      <w:r w:rsidR="00F5194A">
        <w:t xml:space="preserve"> </w:t>
      </w:r>
      <w:r w:rsidRPr="00241F73">
        <w:rPr>
          <w:b/>
          <w:bCs/>
        </w:rPr>
        <w:t>ProgramRegistration/ShowSideNavigation</w:t>
      </w:r>
      <w:r>
        <w:t xml:space="preserve"> and set value to </w:t>
      </w:r>
      <w:r w:rsidRPr="00241F73">
        <w:rPr>
          <w:b/>
          <w:bCs/>
        </w:rPr>
        <w:t>false</w:t>
      </w:r>
      <w:r w:rsidR="000B64F8">
        <w:t>.</w:t>
      </w:r>
    </w:p>
    <w:p w:rsidR="006136D2" w:rsidP="006136D2" w:rsidRDefault="006136D2" w14:paraId="39EB3DD5" w14:textId="77777777">
      <w:pPr>
        <w:pStyle w:val="ListParagraph"/>
        <w:spacing w:line="256" w:lineRule="auto"/>
        <w:ind w:left="1080"/>
      </w:pPr>
    </w:p>
    <w:p w:rsidRPr="002147FB" w:rsidR="002147FB" w:rsidP="00D92AE8" w:rsidRDefault="00326CF7" w14:paraId="421D9121" w14:textId="7A7B8B4A">
      <w:pPr>
        <w:pStyle w:val="Heading2"/>
        <w:numPr>
          <w:ilvl w:val="1"/>
          <w:numId w:val="2"/>
        </w:numPr>
      </w:pPr>
      <w:bookmarkStart w:name="_Set_up_Portal" w:id="22"/>
      <w:bookmarkStart w:name="_Toc121752233" w:id="23"/>
      <w:bookmarkEnd w:id="22"/>
      <w:r w:rsidRPr="00326CF7">
        <w:t xml:space="preserve">Set up </w:t>
      </w:r>
      <w:r w:rsidR="006106C4">
        <w:t>p</w:t>
      </w:r>
      <w:r w:rsidRPr="00326CF7">
        <w:t xml:space="preserve">ortal user login for </w:t>
      </w:r>
      <w:r w:rsidR="00E13A2A">
        <w:t>sample student</w:t>
      </w:r>
      <w:bookmarkEnd w:id="23"/>
      <w:r w:rsidR="00E13A2A">
        <w:t xml:space="preserve"> </w:t>
      </w:r>
    </w:p>
    <w:p w:rsidR="00FC0342" w:rsidRDefault="00FB2FD6" w14:paraId="41AC0982" w14:textId="6677617C">
      <w:r>
        <w:t>Th</w:t>
      </w:r>
      <w:r w:rsidR="003B5A61">
        <w:t xml:space="preserve">e directions below </w:t>
      </w:r>
      <w:r w:rsidR="006926DE">
        <w:t>explain</w:t>
      </w:r>
      <w:r w:rsidR="00F827AD">
        <w:t xml:space="preserve"> the procedure </w:t>
      </w:r>
      <w:r w:rsidR="00C4289C">
        <w:t xml:space="preserve">to </w:t>
      </w:r>
      <w:r w:rsidR="006926DE">
        <w:t>set up</w:t>
      </w:r>
      <w:r w:rsidR="00B30AAE">
        <w:t xml:space="preserve"> </w:t>
      </w:r>
      <w:r w:rsidR="00DE69B3">
        <w:t xml:space="preserve">the </w:t>
      </w:r>
      <w:r w:rsidR="00B30AAE">
        <w:t>portal user login for a sample</w:t>
      </w:r>
      <w:r w:rsidR="004E5DD3">
        <w:t xml:space="preserve"> higher education</w:t>
      </w:r>
      <w:r w:rsidR="00B30AAE">
        <w:t xml:space="preserve"> student</w:t>
      </w:r>
      <w:r w:rsidR="00992D64">
        <w:t xml:space="preserve"> </w:t>
      </w:r>
      <w:r w:rsidR="003466C9">
        <w:t xml:space="preserve">named </w:t>
      </w:r>
      <w:r w:rsidRPr="00A81817" w:rsidR="005A217B">
        <w:rPr>
          <w:i/>
          <w:iCs/>
        </w:rPr>
        <w:t>Anton Chew</w:t>
      </w:r>
      <w:r w:rsidR="004E5DD3">
        <w:t xml:space="preserve"> or a sample K-12 student named </w:t>
      </w:r>
      <w:r w:rsidRPr="00A81817" w:rsidR="004E5DD3">
        <w:rPr>
          <w:i/>
          <w:iCs/>
        </w:rPr>
        <w:t>Stuart Ulmer</w:t>
      </w:r>
      <w:r w:rsidR="00B30AAE">
        <w:t xml:space="preserve">. </w:t>
      </w:r>
      <w:r w:rsidR="000C0A8F">
        <w:t xml:space="preserve">We created sample </w:t>
      </w:r>
      <w:r w:rsidR="00B076B8">
        <w:t xml:space="preserve">contact </w:t>
      </w:r>
      <w:r w:rsidR="000C0A8F">
        <w:t xml:space="preserve">data </w:t>
      </w:r>
      <w:r w:rsidR="00B549CB">
        <w:t xml:space="preserve">for </w:t>
      </w:r>
      <w:r w:rsidR="00B076B8">
        <w:t>Anton Chew</w:t>
      </w:r>
      <w:r w:rsidR="00A81817">
        <w:t xml:space="preserve"> and Stuart Ulmer</w:t>
      </w:r>
      <w:r w:rsidR="00B076B8">
        <w:t xml:space="preserve">, </w:t>
      </w:r>
      <w:r w:rsidR="00B549CB">
        <w:t xml:space="preserve">so </w:t>
      </w:r>
      <w:r w:rsidR="00377B9D">
        <w:t>creating a</w:t>
      </w:r>
      <w:r w:rsidR="00B549CB">
        <w:t xml:space="preserve"> </w:t>
      </w:r>
      <w:r w:rsidR="00EF5705">
        <w:t xml:space="preserve">user login </w:t>
      </w:r>
      <w:r w:rsidR="00377B9D">
        <w:t xml:space="preserve">for one of these students </w:t>
      </w:r>
      <w:r w:rsidR="00EF5705">
        <w:t xml:space="preserve">will enable you to </w:t>
      </w:r>
      <w:r w:rsidR="00102B67">
        <w:t xml:space="preserve">view </w:t>
      </w:r>
      <w:r w:rsidR="00F001DF">
        <w:t>the</w:t>
      </w:r>
      <w:r w:rsidR="00926C21">
        <w:t xml:space="preserve"> </w:t>
      </w:r>
      <w:r w:rsidR="0091355C">
        <w:t>portal</w:t>
      </w:r>
      <w:r w:rsidR="008E06F2">
        <w:t xml:space="preserve"> experience </w:t>
      </w:r>
      <w:r w:rsidR="00050385">
        <w:t xml:space="preserve">from </w:t>
      </w:r>
      <w:r w:rsidR="00E56138">
        <w:t xml:space="preserve">the </w:t>
      </w:r>
      <w:r w:rsidR="00595FD6">
        <w:t>per</w:t>
      </w:r>
      <w:r w:rsidR="00A74283">
        <w:t xml:space="preserve">spective of </w:t>
      </w:r>
      <w:r w:rsidR="00D87014">
        <w:t xml:space="preserve">a </w:t>
      </w:r>
      <w:r w:rsidR="00FE09AD">
        <w:t xml:space="preserve">student. </w:t>
      </w:r>
    </w:p>
    <w:p w:rsidRPr="00F802A4" w:rsidR="00223DAF" w:rsidP="008E18D8" w:rsidRDefault="00CD5BC2" w14:paraId="31632CEB" w14:textId="1A20FF15">
      <w:pPr>
        <w:numPr>
          <w:ilvl w:val="0"/>
          <w:numId w:val="3"/>
        </w:numPr>
        <w:spacing w:after="0" w:line="256" w:lineRule="auto"/>
        <w:ind w:left="720" w:hanging="360"/>
        <w:rPr>
          <w:rStyle w:val="Hyperlink"/>
          <w:rFonts w:ascii="Calibri" w:hAnsi="Calibri" w:eastAsia="Calibri" w:cs="Calibri"/>
          <w:color w:val="auto"/>
          <w:u w:val="none"/>
        </w:rPr>
      </w:pPr>
      <w:r>
        <w:rPr>
          <w:rFonts w:ascii="Calibri" w:hAnsi="Calibri" w:eastAsia="Calibri" w:cs="Calibri"/>
        </w:rPr>
        <w:t xml:space="preserve">Navigate to </w:t>
      </w:r>
      <w:r w:rsidRPr="00F802A4">
        <w:rPr>
          <w:rFonts w:ascii="Calibri" w:hAnsi="Calibri" w:eastAsia="Calibri" w:cs="Calibri"/>
          <w:b/>
          <w:bCs/>
        </w:rPr>
        <w:t>Portal Management App</w:t>
      </w:r>
      <w:r>
        <w:rPr>
          <w:rFonts w:ascii="Calibri" w:hAnsi="Calibri" w:eastAsia="Calibri" w:cs="Calibri"/>
        </w:rPr>
        <w:t xml:space="preserve"> by following the instructions provided in </w:t>
      </w:r>
      <w:r>
        <w:t xml:space="preserve">the </w:t>
      </w:r>
      <w:hyperlink w:history="1" r:id="rId36">
        <w:r>
          <w:rPr>
            <w:rStyle w:val="Hyperlink"/>
          </w:rPr>
          <w:t xml:space="preserve">Portal Management app overview </w:t>
        </w:r>
      </w:hyperlink>
      <w:r w:rsidRPr="00D108BA">
        <w:rPr>
          <w:rStyle w:val="Hyperlink"/>
          <w:color w:val="000000" w:themeColor="text1"/>
          <w:u w:val="none"/>
        </w:rPr>
        <w:t>article.</w:t>
      </w:r>
    </w:p>
    <w:p w:rsidRPr="00844C0C" w:rsidR="00DF6601" w:rsidP="00844C0C" w:rsidRDefault="0054487E" w14:paraId="2A342E35" w14:textId="7706CD2F">
      <w:pPr>
        <w:numPr>
          <w:ilvl w:val="0"/>
          <w:numId w:val="3"/>
        </w:numPr>
        <w:spacing w:after="0" w:line="256" w:lineRule="auto"/>
        <w:ind w:left="720" w:hanging="360"/>
        <w:rPr>
          <w:rFonts w:ascii="Calibri" w:hAnsi="Calibri" w:eastAsia="Calibri" w:cs="Calibri"/>
        </w:rPr>
      </w:pPr>
      <w:r>
        <w:rPr>
          <w:rFonts w:ascii="Calibri" w:hAnsi="Calibri" w:eastAsia="Calibri" w:cs="Calibri"/>
        </w:rPr>
        <w:t>C</w:t>
      </w:r>
      <w:r w:rsidR="00DF6601">
        <w:rPr>
          <w:rFonts w:ascii="Calibri" w:hAnsi="Calibri" w:eastAsia="Calibri" w:cs="Calibri"/>
        </w:rPr>
        <w:t xml:space="preserve">reate an </w:t>
      </w:r>
      <w:r w:rsidR="00A43D4D">
        <w:rPr>
          <w:rFonts w:ascii="Calibri" w:hAnsi="Calibri" w:eastAsia="Calibri" w:cs="Calibri"/>
        </w:rPr>
        <w:t xml:space="preserve">invitation for </w:t>
      </w:r>
      <w:r w:rsidR="00A51332">
        <w:rPr>
          <w:rFonts w:ascii="Calibri" w:hAnsi="Calibri" w:eastAsia="Calibri" w:cs="Calibri"/>
        </w:rPr>
        <w:t>a</w:t>
      </w:r>
      <w:r w:rsidR="00A43D4D">
        <w:rPr>
          <w:rFonts w:ascii="Calibri" w:hAnsi="Calibri" w:eastAsia="Calibri" w:cs="Calibri"/>
        </w:rPr>
        <w:t xml:space="preserve"> sample student </w:t>
      </w:r>
      <w:r w:rsidR="00844C0C">
        <w:rPr>
          <w:rFonts w:ascii="Calibri" w:hAnsi="Calibri" w:eastAsia="Calibri" w:cs="Calibri"/>
        </w:rPr>
        <w:t xml:space="preserve">by </w:t>
      </w:r>
      <w:r w:rsidR="00844C0C">
        <w:t>f</w:t>
      </w:r>
      <w:r w:rsidRPr="00151FEB" w:rsidR="00844C0C">
        <w:rPr>
          <w:rFonts w:ascii="Calibri" w:hAnsi="Calibri" w:eastAsia="Calibri" w:cs="Calibri"/>
        </w:rPr>
        <w:t>ollow</w:t>
      </w:r>
      <w:r w:rsidR="00844C0C">
        <w:rPr>
          <w:rFonts w:ascii="Calibri" w:hAnsi="Calibri" w:eastAsia="Calibri" w:cs="Calibri"/>
        </w:rPr>
        <w:t>ing</w:t>
      </w:r>
      <w:r w:rsidRPr="00151FEB" w:rsidR="00844C0C">
        <w:rPr>
          <w:rFonts w:ascii="Calibri" w:hAnsi="Calibri" w:eastAsia="Calibri" w:cs="Calibri"/>
        </w:rPr>
        <w:t xml:space="preserve"> the instructions </w:t>
      </w:r>
      <w:r w:rsidR="00844C0C">
        <w:t xml:space="preserve">for creating invitations from the </w:t>
      </w:r>
      <w:r w:rsidRPr="00D07901" w:rsidR="00844C0C">
        <w:rPr>
          <w:b/>
          <w:bCs/>
        </w:rPr>
        <w:t>Portal Management app</w:t>
      </w:r>
      <w:r w:rsidR="00844C0C">
        <w:t xml:space="preserve"> in the </w:t>
      </w:r>
      <w:hyperlink w:history="1" r:id="rId37">
        <w:r w:rsidR="00844C0C">
          <w:rPr>
            <w:rStyle w:val="Hyperlink"/>
          </w:rPr>
          <w:t>Invite contacts to your portals</w:t>
        </w:r>
      </w:hyperlink>
      <w:r w:rsidRPr="009433DB" w:rsidR="00844C0C">
        <w:rPr>
          <w:rStyle w:val="Hyperlink"/>
          <w:b/>
          <w:bCs/>
        </w:rPr>
        <w:t xml:space="preserve"> </w:t>
      </w:r>
      <w:r w:rsidRPr="00344838" w:rsidR="00844C0C">
        <w:rPr>
          <w:rStyle w:val="Hyperlink"/>
          <w:color w:val="000000" w:themeColor="text1"/>
          <w:u w:val="none"/>
        </w:rPr>
        <w:t>article</w:t>
      </w:r>
      <w:r w:rsidR="00844C0C">
        <w:rPr>
          <w:rStyle w:val="Hyperlink"/>
          <w:color w:val="000000" w:themeColor="text1"/>
          <w:u w:val="none"/>
        </w:rPr>
        <w:t>.</w:t>
      </w:r>
      <w:r w:rsidR="00844C0C">
        <w:rPr>
          <w:rFonts w:ascii="Calibri" w:hAnsi="Calibri" w:eastAsia="Calibri" w:cs="Calibri"/>
        </w:rPr>
        <w:t xml:space="preserve"> </w:t>
      </w:r>
      <w:r w:rsidRPr="00844C0C" w:rsidR="00A51332">
        <w:rPr>
          <w:rFonts w:ascii="Calibri" w:hAnsi="Calibri" w:eastAsia="Calibri" w:cs="Calibri"/>
        </w:rPr>
        <w:t xml:space="preserve">If you want to view the Higher Education Portal or Program Management Portal, you should create an invitation for </w:t>
      </w:r>
      <w:r w:rsidRPr="00844C0C" w:rsidR="00A43D4D">
        <w:rPr>
          <w:rFonts w:ascii="Calibri" w:hAnsi="Calibri" w:eastAsia="Calibri" w:cs="Calibri"/>
          <w:i/>
          <w:iCs/>
        </w:rPr>
        <w:t>Anton Chew</w:t>
      </w:r>
      <w:r w:rsidRPr="00844C0C" w:rsidR="00A51332">
        <w:rPr>
          <w:rFonts w:ascii="Calibri" w:hAnsi="Calibri" w:eastAsia="Calibri" w:cs="Calibri"/>
          <w:i/>
          <w:iCs/>
        </w:rPr>
        <w:t xml:space="preserve">. </w:t>
      </w:r>
      <w:r w:rsidRPr="00844C0C" w:rsidR="00844C0C">
        <w:rPr>
          <w:rFonts w:ascii="Calibri" w:hAnsi="Calibri" w:eastAsia="Calibri" w:cs="Calibri"/>
        </w:rPr>
        <w:t>If you want to view</w:t>
      </w:r>
      <w:r w:rsidR="0061418B">
        <w:rPr>
          <w:rFonts w:ascii="Calibri" w:hAnsi="Calibri" w:eastAsia="Calibri" w:cs="Calibri"/>
        </w:rPr>
        <w:t xml:space="preserve"> the</w:t>
      </w:r>
      <w:r w:rsidRPr="00844C0C" w:rsidR="0085380D">
        <w:rPr>
          <w:rFonts w:ascii="Calibri" w:hAnsi="Calibri" w:eastAsia="Calibri" w:cs="Calibri"/>
        </w:rPr>
        <w:t xml:space="preserve"> K-12</w:t>
      </w:r>
      <w:r w:rsidR="0061418B">
        <w:rPr>
          <w:rFonts w:ascii="Calibri" w:hAnsi="Calibri" w:eastAsia="Calibri" w:cs="Calibri"/>
        </w:rPr>
        <w:t xml:space="preserve"> Portal, you should create an invitation for</w:t>
      </w:r>
      <w:r w:rsidRPr="00844C0C" w:rsidR="00531216">
        <w:rPr>
          <w:rFonts w:ascii="Calibri" w:hAnsi="Calibri" w:eastAsia="Calibri" w:cs="Calibri"/>
        </w:rPr>
        <w:t xml:space="preserve"> </w:t>
      </w:r>
      <w:r w:rsidRPr="00844C0C" w:rsidR="00531216">
        <w:rPr>
          <w:rFonts w:ascii="Calibri" w:hAnsi="Calibri" w:eastAsia="Calibri" w:cs="Calibri"/>
          <w:i/>
          <w:iCs/>
        </w:rPr>
        <w:t>Stuart Ulmer</w:t>
      </w:r>
      <w:r w:rsidR="0061418B">
        <w:rPr>
          <w:rFonts w:ascii="Calibri" w:hAnsi="Calibri" w:eastAsia="Calibri" w:cs="Calibri"/>
        </w:rPr>
        <w:t>.</w:t>
      </w:r>
      <w:r w:rsidRPr="00844C0C" w:rsidR="00A43D4D">
        <w:rPr>
          <w:rFonts w:ascii="Calibri" w:hAnsi="Calibri" w:eastAsia="Calibri" w:cs="Calibri"/>
        </w:rPr>
        <w:t xml:space="preserve"> </w:t>
      </w:r>
    </w:p>
    <w:p w:rsidR="00326CF7" w:rsidP="008E18D8" w:rsidRDefault="00096C9D" w14:paraId="439DCF43" w14:textId="15321B58">
      <w:pPr>
        <w:numPr>
          <w:ilvl w:val="0"/>
          <w:numId w:val="3"/>
        </w:numPr>
        <w:spacing w:after="0" w:line="256" w:lineRule="auto"/>
        <w:ind w:left="720" w:hanging="360"/>
        <w:rPr>
          <w:rFonts w:ascii="Calibri" w:hAnsi="Calibri" w:eastAsia="Calibri" w:cs="Calibri"/>
        </w:rPr>
      </w:pPr>
      <w:r>
        <w:rPr>
          <w:rFonts w:ascii="Calibri" w:hAnsi="Calibri" w:eastAsia="Calibri" w:cs="Calibri"/>
        </w:rPr>
        <w:t xml:space="preserve">Select </w:t>
      </w:r>
      <w:r w:rsidRPr="007E2389">
        <w:rPr>
          <w:rFonts w:ascii="Calibri" w:hAnsi="Calibri" w:eastAsia="Calibri" w:cs="Calibri"/>
          <w:b/>
          <w:bCs/>
        </w:rPr>
        <w:t>Save</w:t>
      </w:r>
      <w:r>
        <w:rPr>
          <w:rFonts w:ascii="Calibri" w:hAnsi="Calibri" w:eastAsia="Calibri" w:cs="Calibri"/>
        </w:rPr>
        <w:t xml:space="preserve"> </w:t>
      </w:r>
      <w:r w:rsidR="00463281">
        <w:rPr>
          <w:rFonts w:ascii="Calibri" w:hAnsi="Calibri" w:eastAsia="Calibri" w:cs="Calibri"/>
        </w:rPr>
        <w:t>o</w:t>
      </w:r>
      <w:r w:rsidRPr="001F1B32" w:rsidR="00326CF7">
        <w:rPr>
          <w:rFonts w:ascii="Calibri" w:hAnsi="Calibri" w:eastAsia="Calibri" w:cs="Calibri"/>
        </w:rPr>
        <w:t>n the invitation form</w:t>
      </w:r>
      <w:r w:rsidR="00DC7121">
        <w:rPr>
          <w:rFonts w:ascii="Calibri" w:hAnsi="Calibri" w:eastAsia="Calibri" w:cs="Calibri"/>
        </w:rPr>
        <w:t>.</w:t>
      </w:r>
      <w:r w:rsidRPr="001F1B32" w:rsidR="00326CF7">
        <w:rPr>
          <w:rFonts w:ascii="Calibri" w:hAnsi="Calibri" w:eastAsia="Calibri" w:cs="Calibri"/>
        </w:rPr>
        <w:t xml:space="preserve"> </w:t>
      </w:r>
    </w:p>
    <w:p w:rsidR="00326CF7" w:rsidP="008E18D8" w:rsidRDefault="00326CF7" w14:paraId="62478DC3" w14:textId="77777777">
      <w:pPr>
        <w:numPr>
          <w:ilvl w:val="0"/>
          <w:numId w:val="3"/>
        </w:numPr>
        <w:spacing w:after="0" w:line="256" w:lineRule="auto"/>
        <w:ind w:left="720" w:hanging="360"/>
        <w:rPr>
          <w:rFonts w:ascii="Calibri" w:hAnsi="Calibri" w:eastAsia="Calibri" w:cs="Calibri"/>
        </w:rPr>
      </w:pPr>
      <w:r>
        <w:rPr>
          <w:rFonts w:ascii="Calibri" w:hAnsi="Calibri" w:eastAsia="Calibri" w:cs="Calibri"/>
        </w:rPr>
        <w:t xml:space="preserve">Navigate to the </w:t>
      </w:r>
      <w:r w:rsidRPr="007E2389">
        <w:rPr>
          <w:rFonts w:ascii="Calibri" w:hAnsi="Calibri" w:eastAsia="Calibri" w:cs="Calibri"/>
          <w:b/>
          <w:bCs/>
        </w:rPr>
        <w:t>Advanced</w:t>
      </w:r>
      <w:r>
        <w:rPr>
          <w:rFonts w:ascii="Calibri" w:hAnsi="Calibri" w:eastAsia="Calibri" w:cs="Calibri"/>
        </w:rPr>
        <w:t xml:space="preserve"> tab on the Invitation form.</w:t>
      </w:r>
    </w:p>
    <w:p w:rsidR="00326CF7" w:rsidP="008E18D8" w:rsidRDefault="00326CF7" w14:paraId="6845652D" w14:textId="77777777">
      <w:pPr>
        <w:numPr>
          <w:ilvl w:val="0"/>
          <w:numId w:val="3"/>
        </w:numPr>
        <w:spacing w:after="0" w:line="256" w:lineRule="auto"/>
        <w:ind w:left="720" w:hanging="360"/>
        <w:rPr>
          <w:rFonts w:ascii="Calibri" w:hAnsi="Calibri" w:eastAsia="Calibri" w:cs="Calibri"/>
        </w:rPr>
      </w:pPr>
      <w:r>
        <w:rPr>
          <w:rFonts w:ascii="Calibri" w:hAnsi="Calibri" w:eastAsia="Calibri" w:cs="Calibri"/>
        </w:rPr>
        <w:t>Copy the invitation code to your clipboard.</w:t>
      </w:r>
    </w:p>
    <w:p w:rsidR="00326CF7" w:rsidP="008E18D8" w:rsidRDefault="00326CF7" w14:paraId="49474B96" w14:textId="08612760">
      <w:pPr>
        <w:numPr>
          <w:ilvl w:val="0"/>
          <w:numId w:val="3"/>
        </w:numPr>
        <w:spacing w:after="0" w:line="256" w:lineRule="auto"/>
        <w:ind w:left="720" w:hanging="360"/>
        <w:rPr>
          <w:rFonts w:ascii="Calibri" w:hAnsi="Calibri" w:eastAsia="Calibri" w:cs="Calibri"/>
        </w:rPr>
      </w:pPr>
      <w:r>
        <w:rPr>
          <w:rFonts w:ascii="Calibri" w:hAnsi="Calibri" w:eastAsia="Calibri" w:cs="Calibri"/>
        </w:rPr>
        <w:t xml:space="preserve">Navigate to the </w:t>
      </w:r>
      <w:r w:rsidRPr="5CACFB96" w:rsidR="4F99BC36">
        <w:rPr>
          <w:rFonts w:ascii="Calibri" w:hAnsi="Calibri" w:eastAsia="Calibri" w:cs="Calibri"/>
        </w:rPr>
        <w:t>portal</w:t>
      </w:r>
      <w:r w:rsidR="00A82EFB">
        <w:rPr>
          <w:rFonts w:ascii="Calibri" w:hAnsi="Calibri" w:eastAsia="Calibri" w:cs="Calibri"/>
          <w:b/>
          <w:bCs/>
        </w:rPr>
        <w:t>.</w:t>
      </w:r>
    </w:p>
    <w:p w:rsidRPr="00993D5E" w:rsidR="00326CF7" w:rsidP="008E18D8" w:rsidRDefault="00326CF7" w14:paraId="4F2B83F8" w14:textId="2487B847">
      <w:pPr>
        <w:numPr>
          <w:ilvl w:val="0"/>
          <w:numId w:val="3"/>
        </w:numPr>
        <w:spacing w:after="0" w:line="256" w:lineRule="auto"/>
        <w:ind w:left="720" w:hanging="360"/>
        <w:rPr>
          <w:rFonts w:ascii="Calibri" w:hAnsi="Calibri" w:eastAsia="Calibri" w:cs="Calibri"/>
        </w:rPr>
      </w:pPr>
      <w:r w:rsidRPr="00993D5E">
        <w:rPr>
          <w:rFonts w:ascii="Calibri" w:hAnsi="Calibri" w:eastAsia="Calibri" w:cs="Calibri"/>
        </w:rPr>
        <w:t xml:space="preserve">Select </w:t>
      </w:r>
      <w:r w:rsidRPr="00225B5A">
        <w:rPr>
          <w:rFonts w:ascii="Calibri" w:hAnsi="Calibri" w:eastAsia="Calibri" w:cs="Calibri"/>
          <w:b/>
          <w:bCs/>
        </w:rPr>
        <w:t>Sign In</w:t>
      </w:r>
      <w:r w:rsidRPr="00993D5E">
        <w:rPr>
          <w:rFonts w:ascii="Calibri" w:hAnsi="Calibri" w:eastAsia="Calibri" w:cs="Calibri"/>
        </w:rPr>
        <w:t xml:space="preserve"> and then select </w:t>
      </w:r>
      <w:r w:rsidRPr="00225B5A">
        <w:rPr>
          <w:rFonts w:ascii="Calibri" w:hAnsi="Calibri" w:eastAsia="Calibri" w:cs="Calibri"/>
          <w:b/>
          <w:bCs/>
        </w:rPr>
        <w:t>Redeem Invitation</w:t>
      </w:r>
      <w:r w:rsidR="00A82EFB">
        <w:rPr>
          <w:rFonts w:ascii="Calibri" w:hAnsi="Calibri" w:eastAsia="Calibri" w:cs="Calibri"/>
          <w:b/>
          <w:bCs/>
        </w:rPr>
        <w:t>.</w:t>
      </w:r>
    </w:p>
    <w:p w:rsidR="00326CF7" w:rsidP="008E18D8" w:rsidRDefault="00326CF7" w14:paraId="5372B010" w14:textId="16A42960">
      <w:pPr>
        <w:numPr>
          <w:ilvl w:val="0"/>
          <w:numId w:val="3"/>
        </w:numPr>
        <w:spacing w:after="0" w:line="256" w:lineRule="auto"/>
        <w:ind w:left="720" w:hanging="360"/>
        <w:rPr>
          <w:rFonts w:ascii="Calibri" w:hAnsi="Calibri" w:eastAsia="Calibri" w:cs="Calibri"/>
        </w:rPr>
      </w:pPr>
      <w:r>
        <w:rPr>
          <w:rFonts w:ascii="Calibri" w:hAnsi="Calibri" w:eastAsia="Calibri" w:cs="Calibri"/>
        </w:rPr>
        <w:t xml:space="preserve">Paste the invitation code and select </w:t>
      </w:r>
      <w:r w:rsidR="00047CD8">
        <w:rPr>
          <w:rFonts w:ascii="Calibri" w:hAnsi="Calibri" w:eastAsia="Calibri" w:cs="Calibri"/>
          <w:b/>
          <w:bCs/>
        </w:rPr>
        <w:t>R</w:t>
      </w:r>
      <w:r w:rsidRPr="00704C7B">
        <w:rPr>
          <w:rFonts w:ascii="Calibri" w:hAnsi="Calibri" w:eastAsia="Calibri" w:cs="Calibri"/>
          <w:b/>
          <w:bCs/>
        </w:rPr>
        <w:t>egister</w:t>
      </w:r>
      <w:r>
        <w:rPr>
          <w:rFonts w:ascii="Calibri" w:hAnsi="Calibri" w:eastAsia="Calibri" w:cs="Calibri"/>
        </w:rPr>
        <w:t>.</w:t>
      </w:r>
    </w:p>
    <w:p w:rsidR="00326CF7" w:rsidP="008E18D8" w:rsidRDefault="00326CF7" w14:paraId="71D93006" w14:textId="3416AB0C">
      <w:pPr>
        <w:numPr>
          <w:ilvl w:val="0"/>
          <w:numId w:val="3"/>
        </w:numPr>
        <w:spacing w:after="0" w:line="256" w:lineRule="auto"/>
        <w:ind w:left="720" w:hanging="360"/>
        <w:rPr>
          <w:rFonts w:ascii="Calibri" w:hAnsi="Calibri" w:eastAsia="Calibri" w:cs="Calibri"/>
        </w:rPr>
      </w:pPr>
      <w:r>
        <w:rPr>
          <w:rFonts w:ascii="Calibri" w:hAnsi="Calibri" w:eastAsia="Calibri" w:cs="Calibri"/>
        </w:rPr>
        <w:t xml:space="preserve">Complete </w:t>
      </w:r>
      <w:r w:rsidR="006D2B55">
        <w:rPr>
          <w:rFonts w:ascii="Calibri" w:hAnsi="Calibri" w:eastAsia="Calibri" w:cs="Calibri"/>
        </w:rPr>
        <w:t>the sample student</w:t>
      </w:r>
      <w:r w:rsidR="00865923">
        <w:rPr>
          <w:rFonts w:ascii="Calibri" w:hAnsi="Calibri" w:eastAsia="Calibri" w:cs="Calibri"/>
        </w:rPr>
        <w:t xml:space="preserve">’s </w:t>
      </w:r>
      <w:r>
        <w:rPr>
          <w:rFonts w:ascii="Calibri" w:hAnsi="Calibri" w:eastAsia="Calibri" w:cs="Calibri"/>
        </w:rPr>
        <w:t>registration by entering a username and password</w:t>
      </w:r>
      <w:r w:rsidR="006D2B55">
        <w:rPr>
          <w:rFonts w:ascii="Calibri" w:hAnsi="Calibri" w:eastAsia="Calibri" w:cs="Calibri"/>
        </w:rPr>
        <w:t xml:space="preserve"> </w:t>
      </w:r>
      <w:r>
        <w:rPr>
          <w:rFonts w:ascii="Calibri" w:hAnsi="Calibri" w:eastAsia="Calibri" w:cs="Calibri"/>
        </w:rPr>
        <w:t>and saving.</w:t>
      </w:r>
    </w:p>
    <w:p w:rsidR="00326CF7" w:rsidP="008E18D8" w:rsidRDefault="53EB9523" w14:paraId="09825387" w14:textId="153F8043">
      <w:pPr>
        <w:numPr>
          <w:ilvl w:val="0"/>
          <w:numId w:val="3"/>
        </w:numPr>
        <w:spacing w:after="0" w:line="256" w:lineRule="auto"/>
        <w:ind w:left="720" w:hanging="360"/>
        <w:rPr>
          <w:rFonts w:ascii="Calibri" w:hAnsi="Calibri" w:eastAsia="Calibri" w:cs="Calibri"/>
        </w:rPr>
      </w:pPr>
      <w:r w:rsidRPr="166A1F9F">
        <w:rPr>
          <w:rFonts w:ascii="Calibri" w:hAnsi="Calibri" w:eastAsia="Calibri" w:cs="Calibri"/>
        </w:rPr>
        <w:t>T</w:t>
      </w:r>
      <w:r w:rsidRPr="166A1F9F" w:rsidR="089563AA">
        <w:rPr>
          <w:rFonts w:ascii="Calibri" w:hAnsi="Calibri" w:eastAsia="Calibri" w:cs="Calibri"/>
        </w:rPr>
        <w:t>o</w:t>
      </w:r>
      <w:r w:rsidRPr="1DC6CB22" w:rsidR="089563AA">
        <w:rPr>
          <w:rFonts w:ascii="Calibri" w:hAnsi="Calibri" w:eastAsia="Calibri" w:cs="Calibri"/>
        </w:rPr>
        <w:t xml:space="preserve"> </w:t>
      </w:r>
      <w:r w:rsidRPr="281D10E4" w:rsidR="089563AA">
        <w:rPr>
          <w:rFonts w:ascii="Calibri" w:hAnsi="Calibri" w:eastAsia="Calibri" w:cs="Calibri"/>
        </w:rPr>
        <w:t xml:space="preserve">view the </w:t>
      </w:r>
      <w:r w:rsidRPr="4B6F26EB" w:rsidR="089563AA">
        <w:rPr>
          <w:rFonts w:ascii="Calibri" w:hAnsi="Calibri" w:eastAsia="Calibri" w:cs="Calibri"/>
        </w:rPr>
        <w:t xml:space="preserve">sample </w:t>
      </w:r>
      <w:r w:rsidRPr="6A9B9AB9" w:rsidR="089563AA">
        <w:rPr>
          <w:rFonts w:ascii="Calibri" w:hAnsi="Calibri" w:eastAsia="Calibri" w:cs="Calibri"/>
        </w:rPr>
        <w:t>stud</w:t>
      </w:r>
      <w:r w:rsidRPr="6A9B9AB9" w:rsidR="2D9D5FE0">
        <w:rPr>
          <w:rFonts w:ascii="Calibri" w:hAnsi="Calibri" w:eastAsia="Calibri" w:cs="Calibri"/>
        </w:rPr>
        <w:t xml:space="preserve">ent’s </w:t>
      </w:r>
      <w:r w:rsidRPr="3BDB0379" w:rsidR="2D9D5FE0">
        <w:rPr>
          <w:rFonts w:ascii="Calibri" w:hAnsi="Calibri" w:eastAsia="Calibri" w:cs="Calibri"/>
        </w:rPr>
        <w:t xml:space="preserve">education </w:t>
      </w:r>
      <w:r w:rsidRPr="5F2D1980" w:rsidR="2D9D5FE0">
        <w:rPr>
          <w:rFonts w:ascii="Calibri" w:hAnsi="Calibri" w:eastAsia="Calibri" w:cs="Calibri"/>
        </w:rPr>
        <w:t>records,</w:t>
      </w:r>
      <w:r w:rsidRPr="69835F42" w:rsidR="2D9D5FE0">
        <w:rPr>
          <w:rFonts w:ascii="Calibri" w:hAnsi="Calibri" w:eastAsia="Calibri" w:cs="Calibri"/>
        </w:rPr>
        <w:t xml:space="preserve"> </w:t>
      </w:r>
      <w:r w:rsidRPr="77E3F2D6" w:rsidR="2D9D5FE0">
        <w:rPr>
          <w:rFonts w:ascii="Calibri" w:hAnsi="Calibri" w:eastAsia="Calibri" w:cs="Calibri"/>
        </w:rPr>
        <w:t>n</w:t>
      </w:r>
      <w:r w:rsidRPr="77E3F2D6" w:rsidR="00326CF7">
        <w:rPr>
          <w:rFonts w:ascii="Calibri" w:hAnsi="Calibri" w:eastAsia="Calibri" w:cs="Calibri"/>
        </w:rPr>
        <w:t>avigate</w:t>
      </w:r>
      <w:r w:rsidR="00326CF7">
        <w:rPr>
          <w:rFonts w:ascii="Calibri" w:hAnsi="Calibri" w:eastAsia="Calibri" w:cs="Calibri"/>
        </w:rPr>
        <w:t xml:space="preserve"> to the </w:t>
      </w:r>
      <w:r w:rsidRPr="007E2389" w:rsidR="00104A84">
        <w:rPr>
          <w:rFonts w:ascii="Calibri" w:hAnsi="Calibri" w:eastAsia="Calibri" w:cs="Calibri"/>
          <w:b/>
          <w:bCs/>
        </w:rPr>
        <w:t>C</w:t>
      </w:r>
      <w:r w:rsidRPr="007E2389" w:rsidR="00326CF7">
        <w:rPr>
          <w:rFonts w:ascii="Calibri" w:hAnsi="Calibri" w:eastAsia="Calibri" w:cs="Calibri"/>
          <w:b/>
          <w:bCs/>
        </w:rPr>
        <w:t xml:space="preserve">oursework </w:t>
      </w:r>
      <w:r w:rsidR="00326CF7">
        <w:rPr>
          <w:rFonts w:ascii="Calibri" w:hAnsi="Calibri" w:eastAsia="Calibri" w:cs="Calibri"/>
        </w:rPr>
        <w:t>page of the</w:t>
      </w:r>
      <w:r w:rsidR="00437057">
        <w:rPr>
          <w:rFonts w:ascii="Calibri" w:hAnsi="Calibri" w:eastAsia="Calibri" w:cs="Calibri"/>
        </w:rPr>
        <w:t xml:space="preserve"> </w:t>
      </w:r>
      <w:r w:rsidRPr="001E0634" w:rsidR="00437057">
        <w:rPr>
          <w:rFonts w:ascii="Calibri" w:hAnsi="Calibri" w:eastAsia="Calibri" w:cs="Calibri"/>
          <w:b/>
          <w:bCs/>
        </w:rPr>
        <w:t>Higher Education</w:t>
      </w:r>
      <w:r w:rsidRPr="001E0634" w:rsidR="00326CF7">
        <w:rPr>
          <w:rFonts w:ascii="Calibri" w:hAnsi="Calibri" w:eastAsia="Calibri" w:cs="Calibri"/>
          <w:b/>
          <w:bCs/>
        </w:rPr>
        <w:t xml:space="preserve"> </w:t>
      </w:r>
      <w:r w:rsidRPr="001E0634" w:rsidR="00437057">
        <w:rPr>
          <w:rFonts w:ascii="Calibri" w:hAnsi="Calibri" w:eastAsia="Calibri" w:cs="Calibri"/>
          <w:b/>
          <w:bCs/>
        </w:rPr>
        <w:t>P</w:t>
      </w:r>
      <w:r w:rsidRPr="001E0634" w:rsidR="00326CF7">
        <w:rPr>
          <w:rFonts w:ascii="Calibri" w:hAnsi="Calibri" w:eastAsia="Calibri" w:cs="Calibri"/>
          <w:b/>
          <w:bCs/>
        </w:rPr>
        <w:t>ortal</w:t>
      </w:r>
      <w:r w:rsidR="00326CF7">
        <w:rPr>
          <w:rFonts w:ascii="Calibri" w:hAnsi="Calibri" w:eastAsia="Calibri" w:cs="Calibri"/>
        </w:rPr>
        <w:t xml:space="preserve"> </w:t>
      </w:r>
      <w:r w:rsidRPr="4714FF4C" w:rsidR="48127294">
        <w:rPr>
          <w:rFonts w:ascii="Calibri" w:hAnsi="Calibri" w:eastAsia="Calibri" w:cs="Calibri"/>
        </w:rPr>
        <w:t>for</w:t>
      </w:r>
      <w:r w:rsidRPr="4C156DF1" w:rsidR="48127294">
        <w:rPr>
          <w:rFonts w:ascii="Calibri" w:hAnsi="Calibri" w:eastAsia="Calibri" w:cs="Calibri"/>
        </w:rPr>
        <w:t xml:space="preserve"> </w:t>
      </w:r>
      <w:r w:rsidRPr="3CF66719" w:rsidR="48127294">
        <w:rPr>
          <w:rFonts w:ascii="Calibri" w:hAnsi="Calibri" w:eastAsia="Calibri" w:cs="Calibri"/>
          <w:i/>
        </w:rPr>
        <w:t xml:space="preserve">Anton Chew </w:t>
      </w:r>
      <w:r w:rsidRPr="2A9D2ECE" w:rsidR="48127294">
        <w:rPr>
          <w:rFonts w:ascii="Calibri" w:hAnsi="Calibri" w:eastAsia="Calibri" w:cs="Calibri"/>
        </w:rPr>
        <w:t xml:space="preserve">or </w:t>
      </w:r>
      <w:r w:rsidRPr="4C156DF1" w:rsidR="48127294">
        <w:rPr>
          <w:rFonts w:ascii="Calibri" w:hAnsi="Calibri" w:eastAsia="Calibri" w:cs="Calibri"/>
        </w:rPr>
        <w:t xml:space="preserve">the </w:t>
      </w:r>
      <w:r w:rsidRPr="3CF66719" w:rsidR="48127294">
        <w:rPr>
          <w:rFonts w:ascii="Calibri" w:hAnsi="Calibri" w:eastAsia="Calibri" w:cs="Calibri"/>
          <w:b/>
        </w:rPr>
        <w:t>K-12 Portal</w:t>
      </w:r>
      <w:r w:rsidRPr="37E586EB" w:rsidR="48127294">
        <w:rPr>
          <w:rFonts w:ascii="Calibri" w:hAnsi="Calibri" w:eastAsia="Calibri" w:cs="Calibri"/>
        </w:rPr>
        <w:t xml:space="preserve"> for </w:t>
      </w:r>
      <w:r w:rsidRPr="32163379" w:rsidR="48127294">
        <w:rPr>
          <w:rFonts w:ascii="Calibri" w:hAnsi="Calibri" w:eastAsia="Calibri" w:cs="Calibri"/>
          <w:i/>
        </w:rPr>
        <w:t>Stuart Ulmer</w:t>
      </w:r>
      <w:r w:rsidRPr="2D8F4129" w:rsidR="00326CF7">
        <w:rPr>
          <w:rFonts w:ascii="Calibri" w:hAnsi="Calibri" w:eastAsia="Calibri" w:cs="Calibri"/>
        </w:rPr>
        <w:t>.</w:t>
      </w:r>
    </w:p>
    <w:p w:rsidR="358C2C08" w:rsidP="358C2C08" w:rsidRDefault="358C2C08" w14:paraId="466C6940" w14:textId="67A47E1A">
      <w:pPr>
        <w:spacing w:after="0" w:line="256" w:lineRule="auto"/>
        <w:rPr>
          <w:rFonts w:ascii="Calibri" w:hAnsi="Calibri" w:eastAsia="Calibri" w:cs="Calibri"/>
        </w:rPr>
      </w:pPr>
    </w:p>
    <w:p w:rsidR="0AF4A088" w:rsidP="358C2C08" w:rsidRDefault="121186D6" w14:paraId="74EA53DF" w14:textId="7DA767C1">
      <w:pPr>
        <w:pStyle w:val="Heading2"/>
        <w:numPr>
          <w:ilvl w:val="1"/>
          <w:numId w:val="2"/>
        </w:numPr>
      </w:pPr>
      <w:bookmarkStart w:name="_Toc121752234" w:id="24"/>
      <w:commentRangeStart w:id="25"/>
      <w:commentRangeStart w:id="26"/>
      <w:r>
        <w:t xml:space="preserve">(Optional) </w:t>
      </w:r>
      <w:r w:rsidR="7BD55F38">
        <w:t xml:space="preserve">Modify </w:t>
      </w:r>
      <w:r>
        <w:t>user</w:t>
      </w:r>
      <w:r w:rsidR="0AF4A088">
        <w:t xml:space="preserve"> </w:t>
      </w:r>
      <w:r w:rsidR="5D9B91B2">
        <w:t>t</w:t>
      </w:r>
      <w:r w:rsidR="0AF4A088">
        <w:t xml:space="preserve">ime </w:t>
      </w:r>
      <w:r w:rsidR="5D9B91B2">
        <w:t>z</w:t>
      </w:r>
      <w:r w:rsidR="0AF4A088">
        <w:t xml:space="preserve">one </w:t>
      </w:r>
      <w:r w:rsidR="5A4BA601">
        <w:t>personalization settings</w:t>
      </w:r>
      <w:r w:rsidR="0AF4A088">
        <w:t xml:space="preserve"> </w:t>
      </w:r>
      <w:commentRangeEnd w:id="25"/>
      <w:r w:rsidR="00CF6744">
        <w:rPr>
          <w:rStyle w:val="CommentReference"/>
          <w:rFonts w:asciiTheme="minorHAnsi" w:hAnsiTheme="minorHAnsi" w:eastAsiaTheme="minorEastAsia" w:cstheme="minorBidi"/>
          <w:color w:val="auto"/>
        </w:rPr>
        <w:commentReference w:id="25"/>
      </w:r>
      <w:bookmarkEnd w:id="24"/>
      <w:commentRangeEnd w:id="26"/>
      <w:r w:rsidR="0059367F">
        <w:rPr>
          <w:rStyle w:val="CommentReference"/>
          <w:rFonts w:asciiTheme="minorHAnsi" w:hAnsiTheme="minorHAnsi" w:eastAsiaTheme="minorEastAsia" w:cstheme="minorBidi"/>
          <w:color w:val="auto"/>
        </w:rPr>
        <w:commentReference w:id="26"/>
      </w:r>
    </w:p>
    <w:p w:rsidR="0AF4A088" w:rsidP="358C2C08" w:rsidRDefault="77D70385" w14:paraId="4A331311" w14:textId="30C65C9E">
      <w:r>
        <w:t xml:space="preserve">There may be a time-zone display difference between the portals </w:t>
      </w:r>
      <w:r w:rsidR="4D21518F">
        <w:t>(</w:t>
      </w:r>
      <w:r w:rsidR="0070FA7C">
        <w:t>i.</w:t>
      </w:r>
      <w:r w:rsidR="4D21518F">
        <w:t>e</w:t>
      </w:r>
      <w:r w:rsidR="50A6089C">
        <w:t>.,</w:t>
      </w:r>
      <w:r w:rsidR="4D21518F">
        <w:t xml:space="preserve"> </w:t>
      </w:r>
      <w:r w:rsidRPr="66DF49DE" w:rsidR="4D21518F">
        <w:rPr>
          <w:b/>
        </w:rPr>
        <w:t>Higher Education Portal, K12 Portal, Program Registration Portal</w:t>
      </w:r>
      <w:r w:rsidR="4D21518F">
        <w:t xml:space="preserve">) </w:t>
      </w:r>
      <w:r>
        <w:t>and the model-drive</w:t>
      </w:r>
      <w:r w:rsidR="7638E8C0">
        <w:t>n</w:t>
      </w:r>
      <w:r>
        <w:t xml:space="preserve"> apps (</w:t>
      </w:r>
      <w:r w:rsidR="2336A12C">
        <w:t>i.</w:t>
      </w:r>
      <w:r>
        <w:t>e</w:t>
      </w:r>
      <w:r w:rsidR="2E19EDBD">
        <w:t>.,</w:t>
      </w:r>
      <w:r>
        <w:t xml:space="preserve"> </w:t>
      </w:r>
      <w:r w:rsidR="230C57F4">
        <w:t>H</w:t>
      </w:r>
      <w:r w:rsidRPr="46B1D8BC" w:rsidR="230C57F4">
        <w:rPr>
          <w:b/>
        </w:rPr>
        <w:t>igher</w:t>
      </w:r>
      <w:r w:rsidRPr="46B1D8BC" w:rsidR="20C08C9F">
        <w:rPr>
          <w:b/>
        </w:rPr>
        <w:t xml:space="preserve"> Education App, K-12 App, Program Management App</w:t>
      </w:r>
      <w:r w:rsidR="20C08C9F">
        <w:t>).</w:t>
      </w:r>
      <w:r w:rsidR="230C57F4">
        <w:t xml:space="preserve"> </w:t>
      </w:r>
      <w:r w:rsidR="107FDFC4">
        <w:t>I</w:t>
      </w:r>
      <w:r w:rsidR="23F82D61">
        <w:t>f so, you can</w:t>
      </w:r>
      <w:r w:rsidR="04F88444">
        <w:t xml:space="preserve"> go to</w:t>
      </w:r>
      <w:r w:rsidR="1EF765D7">
        <w:t xml:space="preserve"> </w:t>
      </w:r>
      <w:hyperlink w:anchor="to-set-personal-options" r:id="rId38">
        <w:r w:rsidRPr="6E16E680" w:rsidR="1EF765D7">
          <w:rPr>
            <w:rStyle w:val="Hyperlink"/>
          </w:rPr>
          <w:t>personal options</w:t>
        </w:r>
      </w:hyperlink>
      <w:r w:rsidR="1EF765D7">
        <w:t xml:space="preserve"> </w:t>
      </w:r>
      <w:bookmarkStart w:name="_Int_95hBAVY1" w:id="28"/>
      <w:r w:rsidR="39863A31">
        <w:t>to</w:t>
      </w:r>
      <w:bookmarkEnd w:id="28"/>
      <w:r w:rsidR="39863A31">
        <w:t xml:space="preserve"> see</w:t>
      </w:r>
      <w:r w:rsidR="1EF765D7">
        <w:t xml:space="preserve"> personalization settings and then change the </w:t>
      </w:r>
      <w:r w:rsidRPr="2BCE2268" w:rsidR="1EF765D7">
        <w:rPr>
          <w:b/>
        </w:rPr>
        <w:t>Time Zone</w:t>
      </w:r>
      <w:r w:rsidR="1EF765D7">
        <w:t xml:space="preserve"> accordingly </w:t>
      </w:r>
      <w:r w:rsidR="60F0746D">
        <w:t xml:space="preserve">under the </w:t>
      </w:r>
      <w:r w:rsidRPr="2B892B79" w:rsidR="60F0746D">
        <w:rPr>
          <w:b/>
        </w:rPr>
        <w:t>General tab</w:t>
      </w:r>
    </w:p>
    <w:p w:rsidR="000D3259" w:rsidP="000D3259" w:rsidRDefault="000D3259" w14:paraId="5EA87DC2" w14:textId="77777777">
      <w:pPr>
        <w:spacing w:after="0" w:line="256" w:lineRule="auto"/>
        <w:ind w:left="720"/>
        <w:rPr>
          <w:rFonts w:ascii="Calibri" w:hAnsi="Calibri" w:eastAsia="Calibri" w:cs="Calibri"/>
        </w:rPr>
      </w:pPr>
    </w:p>
    <w:p w:rsidRPr="00BF4727" w:rsidR="00BF4727" w:rsidP="00412FB4" w:rsidRDefault="00B8100F" w14:paraId="71B59FC5" w14:textId="1780A3F4">
      <w:pPr>
        <w:pStyle w:val="Heading2"/>
        <w:numPr>
          <w:ilvl w:val="1"/>
          <w:numId w:val="2"/>
        </w:numPr>
        <w:spacing w:before="0"/>
      </w:pPr>
      <w:bookmarkStart w:name="_Toc121752235" w:id="29"/>
      <w:r w:rsidRPr="00B8100F">
        <w:t xml:space="preserve">Set up </w:t>
      </w:r>
      <w:r w:rsidR="00CF20FA">
        <w:t xml:space="preserve">a </w:t>
      </w:r>
      <w:r w:rsidRPr="00B8100F">
        <w:t>Bing Map</w:t>
      </w:r>
      <w:r w:rsidR="00CF20FA">
        <w:t>s</w:t>
      </w:r>
      <w:r w:rsidRPr="00B8100F">
        <w:t xml:space="preserve"> Key in </w:t>
      </w:r>
      <w:r w:rsidR="0085739B">
        <w:t>p</w:t>
      </w:r>
      <w:r w:rsidRPr="00B8100F">
        <w:t xml:space="preserve">ortal </w:t>
      </w:r>
      <w:commentRangeStart w:id="30"/>
      <w:r w:rsidR="001E06DB">
        <w:t>c</w:t>
      </w:r>
      <w:r w:rsidRPr="00B8100F">
        <w:t>onfigurations</w:t>
      </w:r>
      <w:commentRangeEnd w:id="30"/>
      <w:r>
        <w:rPr>
          <w:rStyle w:val="CommentReference"/>
        </w:rPr>
        <w:commentReference w:id="30"/>
      </w:r>
      <w:bookmarkEnd w:id="29"/>
    </w:p>
    <w:p w:rsidR="00FC18AC" w:rsidP="00412FB4" w:rsidRDefault="00BA613E" w14:paraId="23CEEDE6" w14:textId="29CD7E63">
      <w:pPr>
        <w:pStyle w:val="NoSpacing"/>
      </w:pPr>
      <w:r>
        <w:t>The</w:t>
      </w:r>
      <w:r w:rsidR="002A1A41">
        <w:t xml:space="preserve"> directions</w:t>
      </w:r>
      <w:r w:rsidR="00F325BE">
        <w:t xml:space="preserve"> below </w:t>
      </w:r>
      <w:r w:rsidR="00020271">
        <w:t xml:space="preserve">explain how </w:t>
      </w:r>
      <w:r>
        <w:t>to</w:t>
      </w:r>
      <w:r w:rsidR="00020271">
        <w:t xml:space="preserve"> setup </w:t>
      </w:r>
      <w:r w:rsidR="001D7729">
        <w:t xml:space="preserve">a </w:t>
      </w:r>
      <w:r w:rsidRPr="006077F3" w:rsidR="00020271">
        <w:rPr>
          <w:i/>
          <w:iCs/>
        </w:rPr>
        <w:t>Bing Map</w:t>
      </w:r>
      <w:r w:rsidRPr="006077F3" w:rsidR="003D7A4D">
        <w:rPr>
          <w:i/>
          <w:iCs/>
        </w:rPr>
        <w:t>s</w:t>
      </w:r>
      <w:r w:rsidRPr="006077F3" w:rsidR="00020271">
        <w:rPr>
          <w:i/>
          <w:iCs/>
        </w:rPr>
        <w:t xml:space="preserve"> Key</w:t>
      </w:r>
      <w:r w:rsidR="00020271">
        <w:t xml:space="preserve"> </w:t>
      </w:r>
      <w:r w:rsidR="00745852">
        <w:t>if you plan to use</w:t>
      </w:r>
      <w:r w:rsidR="00020271">
        <w:t xml:space="preserve"> </w:t>
      </w:r>
      <w:r w:rsidR="00292195">
        <w:t>the</w:t>
      </w:r>
      <w:r w:rsidR="00A90A45">
        <w:t xml:space="preserve"> </w:t>
      </w:r>
      <w:r w:rsidRPr="006077F3" w:rsidR="00A90A45">
        <w:rPr>
          <w:i/>
          <w:iCs/>
        </w:rPr>
        <w:t>Events</w:t>
      </w:r>
      <w:r w:rsidR="00A90A45">
        <w:t xml:space="preserve"> feature in the</w:t>
      </w:r>
      <w:r w:rsidR="00292195">
        <w:t xml:space="preserve"> </w:t>
      </w:r>
      <w:r w:rsidR="001516D1">
        <w:t>Higher Education Portal</w:t>
      </w:r>
      <w:r w:rsidR="001F6153">
        <w:t xml:space="preserve"> </w:t>
      </w:r>
      <w:r w:rsidR="00BD45C6">
        <w:t>(s</w:t>
      </w:r>
      <w:r w:rsidR="001F6153">
        <w:t xml:space="preserve">ee the </w:t>
      </w:r>
      <w:hyperlink w:history="1" r:id="rId39">
        <w:r w:rsidRPr="00776B28" w:rsidR="00A20920">
          <w:rPr>
            <w:rStyle w:val="Hyperlink"/>
          </w:rPr>
          <w:t>Education Accelerator</w:t>
        </w:r>
        <w:r w:rsidRPr="00776B28" w:rsidR="00776B28">
          <w:rPr>
            <w:rStyle w:val="Hyperlink"/>
          </w:rPr>
          <w:t xml:space="preserve"> </w:t>
        </w:r>
        <w:r w:rsidRPr="00776B28" w:rsidR="001F6153">
          <w:rPr>
            <w:rStyle w:val="Hyperlink"/>
          </w:rPr>
          <w:t xml:space="preserve">Walkthrough </w:t>
        </w:r>
        <w:r w:rsidRPr="00776B28" w:rsidR="00BD45C6">
          <w:rPr>
            <w:rStyle w:val="Hyperlink"/>
          </w:rPr>
          <w:t>Guide</w:t>
        </w:r>
      </w:hyperlink>
      <w:r w:rsidR="00BD45C6">
        <w:t xml:space="preserve"> for a description of this feature).</w:t>
      </w:r>
      <w:r w:rsidR="001516D1">
        <w:t xml:space="preserve"> </w:t>
      </w:r>
      <w:r w:rsidR="008E6DA7">
        <w:t xml:space="preserve">If you do not plan to use the Events feature in the Higher Education Portal, you can skip to </w:t>
      </w:r>
      <w:hyperlink w:history="1" w:anchor="_Prerequisite_to_Install">
        <w:r w:rsidRPr="00287B54" w:rsidR="00E44DE5">
          <w:rPr>
            <w:rStyle w:val="Hyperlink"/>
          </w:rPr>
          <w:t xml:space="preserve">section </w:t>
        </w:r>
        <w:r w:rsidRPr="00287B54" w:rsidR="00F56747">
          <w:rPr>
            <w:rStyle w:val="Hyperlink"/>
          </w:rPr>
          <w:t>6</w:t>
        </w:r>
      </w:hyperlink>
      <w:r w:rsidR="00E44DE5">
        <w:t xml:space="preserve">. </w:t>
      </w:r>
    </w:p>
    <w:p w:rsidR="00CA5211" w:rsidP="00287B54" w:rsidRDefault="00CA5211" w14:paraId="1BD18699" w14:textId="77777777">
      <w:pPr>
        <w:pStyle w:val="NoSpacing"/>
      </w:pPr>
    </w:p>
    <w:p w:rsidR="00EF2576" w:rsidRDefault="00FC18AC" w14:paraId="3B5AD706" w14:textId="0288F4E9">
      <w:r w:rsidRPr="008E2E41">
        <w:rPr>
          <w:b/>
          <w:bCs/>
        </w:rPr>
        <w:t>Note</w:t>
      </w:r>
      <w:r w:rsidRPr="008E2E41" w:rsidR="00215F82">
        <w:rPr>
          <w:b/>
          <w:bCs/>
        </w:rPr>
        <w:t>:</w:t>
      </w:r>
      <w:r w:rsidR="00215F82">
        <w:t xml:space="preserve"> </w:t>
      </w:r>
      <w:r w:rsidRPr="00D62218" w:rsidR="00D62218">
        <w:rPr>
          <w:rFonts w:ascii="Calibri" w:hAnsi="Calibri" w:eastAsia="Times New Roman" w:cs="Calibri"/>
          <w:color w:val="000000"/>
          <w:sz w:val="20"/>
          <w:szCs w:val="20"/>
        </w:rPr>
        <w:t xml:space="preserve"> </w:t>
      </w:r>
      <w:r w:rsidRPr="007B53FB" w:rsidR="00D62218">
        <w:t>Skip this</w:t>
      </w:r>
      <w:r w:rsidR="00A97DFB">
        <w:t xml:space="preserve"> step</w:t>
      </w:r>
      <w:r w:rsidRPr="007B53FB" w:rsidR="00D62218">
        <w:t xml:space="preserve"> if you have not installed the Dynamics 365 Marketing application. See </w:t>
      </w:r>
      <w:hyperlink w:history="1" w:anchor="_Higher_Education_Portal">
        <w:r w:rsidRPr="007B53FB" w:rsidR="00D62218">
          <w:rPr>
            <w:rStyle w:val="Hyperlink"/>
          </w:rPr>
          <w:t>section 2</w:t>
        </w:r>
      </w:hyperlink>
      <w:r w:rsidRPr="007B53FB" w:rsidR="00D62218">
        <w:t xml:space="preserve"> for more information.</w:t>
      </w:r>
      <w:r w:rsidR="00D62218">
        <w:rPr>
          <w:rFonts w:ascii="Calibri" w:hAnsi="Calibri" w:eastAsia="Times New Roman" w:cs="Calibri"/>
          <w:color w:val="000000"/>
          <w:sz w:val="20"/>
          <w:szCs w:val="20"/>
        </w:rPr>
        <w:t xml:space="preserve"> </w:t>
      </w:r>
    </w:p>
    <w:p w:rsidR="007A2830" w:rsidP="00EF2576" w:rsidRDefault="007A2830" w14:paraId="31DF2ADE" w14:textId="2BF9BBAD">
      <w:r>
        <w:t>Complete the following steps to setup Bing Maps</w:t>
      </w:r>
      <w:r w:rsidR="00313F5A">
        <w:t xml:space="preserve"> Key in Portal Configurations</w:t>
      </w:r>
      <w:r>
        <w:t>:</w:t>
      </w:r>
    </w:p>
    <w:p w:rsidRPr="00404F0B" w:rsidR="00404F0B" w:rsidP="00520B25" w:rsidRDefault="00F56747" w14:paraId="3A1B0D5C" w14:textId="4117BBB6">
      <w:pPr>
        <w:pStyle w:val="ListParagraph"/>
        <w:numPr>
          <w:ilvl w:val="0"/>
          <w:numId w:val="5"/>
        </w:numPr>
        <w:spacing w:after="0" w:line="256" w:lineRule="auto"/>
        <w:ind w:hanging="360"/>
        <w:rPr>
          <w:rFonts w:ascii="Calibri" w:hAnsi="Calibri" w:eastAsia="Calibri" w:cs="Calibri"/>
        </w:rPr>
      </w:pPr>
      <w:r w:rsidRPr="007B53FB">
        <w:t>G</w:t>
      </w:r>
      <w:r w:rsidRPr="007B53FB" w:rsidR="00B8100F">
        <w:t xml:space="preserve">enerate </w:t>
      </w:r>
      <w:r w:rsidRPr="007B53FB" w:rsidR="007D6277">
        <w:t xml:space="preserve">a </w:t>
      </w:r>
      <w:r w:rsidRPr="007B53FB" w:rsidR="00B8100F">
        <w:t>Bing Map</w:t>
      </w:r>
      <w:r w:rsidRPr="007B53FB" w:rsidR="007D6277">
        <w:t>s</w:t>
      </w:r>
      <w:r w:rsidRPr="007B53FB" w:rsidR="00B8100F">
        <w:t xml:space="preserve"> </w:t>
      </w:r>
      <w:r w:rsidRPr="007B53FB" w:rsidR="007D6277">
        <w:t>K</w:t>
      </w:r>
      <w:r w:rsidRPr="007B53FB" w:rsidR="00B8100F">
        <w:t>ey</w:t>
      </w:r>
      <w:r w:rsidRPr="007B53FB" w:rsidR="00EF2576">
        <w:t xml:space="preserve"> by following the instructions provided in the</w:t>
      </w:r>
      <w:r w:rsidRPr="00404F0B" w:rsidR="00EF2576">
        <w:rPr>
          <w:rFonts w:ascii="Calibri" w:hAnsi="Calibri" w:eastAsia="Calibri" w:cs="Calibri"/>
        </w:rPr>
        <w:t xml:space="preserve"> </w:t>
      </w:r>
      <w:hyperlink r:id="rId40">
        <w:r w:rsidRPr="007B53FB" w:rsidR="00EF2576">
          <w:rPr>
            <w:rStyle w:val="Hyperlink"/>
          </w:rPr>
          <w:t>Getting a Bing Maps Key</w:t>
        </w:r>
      </w:hyperlink>
      <w:r w:rsidRPr="00404F0B" w:rsidR="00EF2576">
        <w:rPr>
          <w:rFonts w:ascii="Calibri" w:hAnsi="Calibri" w:eastAsia="Calibri" w:cs="Calibri"/>
          <w:color w:val="0563C1"/>
          <w:u w:val="single"/>
        </w:rPr>
        <w:t xml:space="preserve"> </w:t>
      </w:r>
      <w:r w:rsidRPr="007B53FB" w:rsidR="00EF2576">
        <w:t>article.</w:t>
      </w:r>
    </w:p>
    <w:p w:rsidRPr="00404F0B" w:rsidR="00404F0B" w:rsidP="00520B25" w:rsidRDefault="00EE6653" w14:paraId="2699DBF4" w14:textId="6529CB00">
      <w:pPr>
        <w:pStyle w:val="ListParagraph"/>
        <w:numPr>
          <w:ilvl w:val="0"/>
          <w:numId w:val="5"/>
        </w:numPr>
        <w:spacing w:after="0" w:line="256" w:lineRule="auto"/>
        <w:ind w:hanging="360"/>
        <w:rPr>
          <w:rStyle w:val="Hyperlink"/>
          <w:rFonts w:ascii="Calibri" w:hAnsi="Calibri" w:eastAsia="Calibri" w:cs="Calibri"/>
          <w:color w:val="auto"/>
          <w:u w:val="none"/>
        </w:rPr>
      </w:pPr>
      <w:r>
        <w:t xml:space="preserve">Navigate to </w:t>
      </w:r>
      <w:r w:rsidR="00AC4C40">
        <w:t xml:space="preserve">the </w:t>
      </w:r>
      <w:r w:rsidRPr="00C3478F">
        <w:rPr>
          <w:b/>
          <w:bCs/>
        </w:rPr>
        <w:t>Portal Management App</w:t>
      </w:r>
      <w:r>
        <w:t xml:space="preserve"> by following the instructions provided in the </w:t>
      </w:r>
      <w:hyperlink w:history="1" r:id="rId41">
        <w:r>
          <w:rPr>
            <w:rStyle w:val="Hyperlink"/>
          </w:rPr>
          <w:t xml:space="preserve">Portal Management app overview </w:t>
        </w:r>
      </w:hyperlink>
      <w:r w:rsidRPr="00404F0B">
        <w:rPr>
          <w:rStyle w:val="Hyperlink"/>
          <w:color w:val="000000" w:themeColor="text1"/>
          <w:u w:val="none"/>
        </w:rPr>
        <w:t>article.</w:t>
      </w:r>
    </w:p>
    <w:p w:rsidR="00B8100F" w:rsidP="00520B25" w:rsidRDefault="00B8100F" w14:paraId="2116704F" w14:textId="64A81C8D">
      <w:pPr>
        <w:pStyle w:val="ListParagraph"/>
        <w:numPr>
          <w:ilvl w:val="0"/>
          <w:numId w:val="5"/>
        </w:numPr>
        <w:spacing w:after="0" w:line="256" w:lineRule="auto"/>
        <w:ind w:hanging="360"/>
        <w:rPr>
          <w:rFonts w:ascii="Calibri" w:hAnsi="Calibri" w:eastAsia="Calibri" w:cs="Calibri"/>
        </w:rPr>
      </w:pPr>
      <w:r>
        <w:rPr>
          <w:rFonts w:ascii="Calibri" w:hAnsi="Calibri" w:eastAsia="Calibri" w:cs="Calibri"/>
        </w:rPr>
        <w:t xml:space="preserve">Select </w:t>
      </w:r>
      <w:r w:rsidRPr="008D3402">
        <w:rPr>
          <w:rFonts w:ascii="Calibri" w:hAnsi="Calibri" w:eastAsia="Calibri" w:cs="Calibri"/>
          <w:b/>
          <w:bCs/>
        </w:rPr>
        <w:t>Site Settings</w:t>
      </w:r>
      <w:r>
        <w:rPr>
          <w:rFonts w:ascii="Calibri" w:hAnsi="Calibri" w:eastAsia="Calibri" w:cs="Calibri"/>
        </w:rPr>
        <w:t xml:space="preserve"> in the Sitemap in the left navigation pane</w:t>
      </w:r>
      <w:r w:rsidR="00092DF2">
        <w:rPr>
          <w:rFonts w:ascii="Calibri" w:hAnsi="Calibri" w:eastAsia="Calibri" w:cs="Calibri"/>
        </w:rPr>
        <w:t xml:space="preserve"> of the Portal Management App</w:t>
      </w:r>
      <w:r>
        <w:rPr>
          <w:rFonts w:ascii="Calibri" w:hAnsi="Calibri" w:eastAsia="Calibri" w:cs="Calibri"/>
        </w:rPr>
        <w:t>.</w:t>
      </w:r>
    </w:p>
    <w:p w:rsidR="00B8100F" w:rsidP="008E18D8" w:rsidRDefault="00B8100F" w14:paraId="36DB1313" w14:textId="0F4149B7">
      <w:pPr>
        <w:numPr>
          <w:ilvl w:val="0"/>
          <w:numId w:val="5"/>
        </w:numPr>
        <w:spacing w:after="0" w:line="256" w:lineRule="auto"/>
        <w:ind w:left="720" w:hanging="360"/>
        <w:rPr>
          <w:rFonts w:ascii="Calibri" w:hAnsi="Calibri" w:eastAsia="Calibri" w:cs="Calibri"/>
        </w:rPr>
      </w:pPr>
      <w:r w:rsidRPr="00135FA1">
        <w:rPr>
          <w:rFonts w:ascii="Calibri" w:hAnsi="Calibri" w:eastAsia="Calibri" w:cs="Calibri"/>
        </w:rPr>
        <w:t xml:space="preserve">Search for </w:t>
      </w:r>
      <w:r w:rsidRPr="008D3402">
        <w:rPr>
          <w:rFonts w:ascii="Calibri" w:hAnsi="Calibri" w:eastAsia="Calibri" w:cs="Calibri"/>
          <w:b/>
          <w:bCs/>
        </w:rPr>
        <w:t>MRP_Bing_Key</w:t>
      </w:r>
      <w:r w:rsidR="00D81B41">
        <w:rPr>
          <w:rFonts w:ascii="Calibri" w:hAnsi="Calibri" w:eastAsia="Calibri" w:cs="Calibri"/>
        </w:rPr>
        <w:t xml:space="preserve"> in </w:t>
      </w:r>
      <w:r w:rsidR="00703F99">
        <w:rPr>
          <w:rFonts w:ascii="Calibri" w:hAnsi="Calibri" w:eastAsia="Calibri" w:cs="Calibri"/>
        </w:rPr>
        <w:t xml:space="preserve">list of </w:t>
      </w:r>
      <w:r w:rsidR="00D35EA2">
        <w:rPr>
          <w:rFonts w:ascii="Calibri" w:hAnsi="Calibri" w:eastAsia="Calibri" w:cs="Calibri"/>
        </w:rPr>
        <w:t>s</w:t>
      </w:r>
      <w:r w:rsidRPr="00135FA1">
        <w:rPr>
          <w:rFonts w:ascii="Calibri" w:hAnsi="Calibri" w:eastAsia="Calibri" w:cs="Calibri"/>
        </w:rPr>
        <w:t xml:space="preserve">ite </w:t>
      </w:r>
      <w:r w:rsidR="00D35EA2">
        <w:rPr>
          <w:rFonts w:ascii="Calibri" w:hAnsi="Calibri" w:eastAsia="Calibri" w:cs="Calibri"/>
        </w:rPr>
        <w:t>s</w:t>
      </w:r>
      <w:r w:rsidRPr="00135FA1">
        <w:rPr>
          <w:rFonts w:ascii="Calibri" w:hAnsi="Calibri" w:eastAsia="Calibri" w:cs="Calibri"/>
        </w:rPr>
        <w:t>ettings.</w:t>
      </w:r>
    </w:p>
    <w:p w:rsidR="00B8100F" w:rsidP="008E18D8" w:rsidRDefault="00B8100F" w14:paraId="717486A2" w14:textId="43989ABF">
      <w:pPr>
        <w:numPr>
          <w:ilvl w:val="0"/>
          <w:numId w:val="5"/>
        </w:numPr>
        <w:spacing w:after="0" w:line="256" w:lineRule="auto"/>
        <w:ind w:left="720" w:hanging="360"/>
        <w:rPr>
          <w:rFonts w:ascii="Calibri" w:hAnsi="Calibri" w:eastAsia="Calibri" w:cs="Calibri"/>
        </w:rPr>
      </w:pPr>
      <w:r w:rsidRPr="00246455">
        <w:rPr>
          <w:rFonts w:ascii="Calibri" w:hAnsi="Calibri" w:eastAsia="Calibri" w:cs="Calibri"/>
        </w:rPr>
        <w:t xml:space="preserve">Open </w:t>
      </w:r>
      <w:r w:rsidRPr="008D3402" w:rsidR="00657592">
        <w:rPr>
          <w:rFonts w:ascii="Calibri" w:hAnsi="Calibri" w:eastAsia="Calibri" w:cs="Calibri"/>
          <w:b/>
          <w:bCs/>
        </w:rPr>
        <w:t>MRP_Bing_Key</w:t>
      </w:r>
      <w:r w:rsidR="00657592">
        <w:rPr>
          <w:rFonts w:ascii="Calibri" w:hAnsi="Calibri" w:eastAsia="Calibri" w:cs="Calibri"/>
        </w:rPr>
        <w:t xml:space="preserve"> </w:t>
      </w:r>
      <w:r w:rsidR="00D35EA2">
        <w:rPr>
          <w:rFonts w:ascii="Calibri" w:hAnsi="Calibri" w:eastAsia="Calibri" w:cs="Calibri"/>
        </w:rPr>
        <w:t xml:space="preserve">site settings </w:t>
      </w:r>
      <w:r w:rsidRPr="00246455">
        <w:rPr>
          <w:rFonts w:ascii="Calibri" w:hAnsi="Calibri" w:eastAsia="Calibri" w:cs="Calibri"/>
        </w:rPr>
        <w:t xml:space="preserve">record </w:t>
      </w:r>
      <w:r w:rsidR="00657592">
        <w:rPr>
          <w:rFonts w:ascii="Calibri" w:hAnsi="Calibri" w:eastAsia="Calibri" w:cs="Calibri"/>
        </w:rPr>
        <w:t>and</w:t>
      </w:r>
      <w:r w:rsidRPr="00246455">
        <w:rPr>
          <w:rFonts w:ascii="Calibri" w:hAnsi="Calibri" w:eastAsia="Calibri" w:cs="Calibri"/>
        </w:rPr>
        <w:t xml:space="preserve"> </w:t>
      </w:r>
      <w:r w:rsidRPr="00246455" w:rsidR="00703F99">
        <w:rPr>
          <w:rFonts w:ascii="Calibri" w:hAnsi="Calibri" w:eastAsia="Calibri" w:cs="Calibri"/>
        </w:rPr>
        <w:t>update</w:t>
      </w:r>
      <w:r w:rsidRPr="00246455">
        <w:rPr>
          <w:rFonts w:ascii="Calibri" w:hAnsi="Calibri" w:eastAsia="Calibri" w:cs="Calibri"/>
        </w:rPr>
        <w:t xml:space="preserve"> the </w:t>
      </w:r>
      <w:r w:rsidRPr="008D3402">
        <w:rPr>
          <w:rFonts w:ascii="Calibri" w:hAnsi="Calibri" w:eastAsia="Calibri" w:cs="Calibri"/>
          <w:b/>
          <w:bCs/>
        </w:rPr>
        <w:t>Value</w:t>
      </w:r>
      <w:r w:rsidRPr="00246455">
        <w:rPr>
          <w:rFonts w:ascii="Calibri" w:hAnsi="Calibri" w:eastAsia="Calibri" w:cs="Calibri"/>
        </w:rPr>
        <w:t xml:space="preserve"> field with the Bing </w:t>
      </w:r>
      <w:r w:rsidR="00A26991">
        <w:rPr>
          <w:rFonts w:ascii="Calibri" w:hAnsi="Calibri" w:eastAsia="Calibri" w:cs="Calibri"/>
        </w:rPr>
        <w:t>M</w:t>
      </w:r>
      <w:r w:rsidRPr="00246455">
        <w:rPr>
          <w:rFonts w:ascii="Calibri" w:hAnsi="Calibri" w:eastAsia="Calibri" w:cs="Calibri"/>
        </w:rPr>
        <w:t>ap</w:t>
      </w:r>
      <w:r w:rsidR="00A26991">
        <w:rPr>
          <w:rFonts w:ascii="Calibri" w:hAnsi="Calibri" w:eastAsia="Calibri" w:cs="Calibri"/>
        </w:rPr>
        <w:t>s</w:t>
      </w:r>
      <w:r w:rsidRPr="00246455">
        <w:rPr>
          <w:rFonts w:ascii="Calibri" w:hAnsi="Calibri" w:eastAsia="Calibri" w:cs="Calibri"/>
        </w:rPr>
        <w:t xml:space="preserve"> Key.</w:t>
      </w:r>
    </w:p>
    <w:p w:rsidR="00C65C3B" w:rsidP="00C65C3B" w:rsidRDefault="00C65C3B" w14:paraId="250F5EAC" w14:textId="77777777">
      <w:pPr>
        <w:spacing w:after="0" w:line="256" w:lineRule="auto"/>
        <w:ind w:left="720"/>
        <w:rPr>
          <w:rFonts w:ascii="Calibri" w:hAnsi="Calibri" w:eastAsia="Calibri" w:cs="Calibri"/>
        </w:rPr>
      </w:pPr>
    </w:p>
    <w:p w:rsidRPr="00C65C3B" w:rsidR="00AE54F3" w:rsidP="00C65C3B" w:rsidRDefault="00BD0B37" w14:paraId="1A92CD86" w14:textId="1E03807C">
      <w:pPr>
        <w:pStyle w:val="Heading2"/>
        <w:numPr>
          <w:ilvl w:val="1"/>
          <w:numId w:val="2"/>
        </w:numPr>
      </w:pPr>
      <w:bookmarkStart w:name="_Toc121752236" w:id="32"/>
      <w:r w:rsidRPr="00C65C3B">
        <w:t xml:space="preserve">Enable Power BI </w:t>
      </w:r>
      <w:r w:rsidRPr="00C65C3B" w:rsidR="00602C62">
        <w:t>K</w:t>
      </w:r>
      <w:r w:rsidRPr="00C65C3B" w:rsidR="00825301">
        <w:t>-</w:t>
      </w:r>
      <w:r w:rsidRPr="00C65C3B" w:rsidR="00602C62">
        <w:t xml:space="preserve">12 </w:t>
      </w:r>
      <w:r w:rsidRPr="00C65C3B">
        <w:t>Learning Standards</w:t>
      </w:r>
      <w:r w:rsidRPr="00C65C3B" w:rsidR="00AE54F3">
        <w:t xml:space="preserve"> </w:t>
      </w:r>
      <w:r w:rsidRPr="00C65C3B" w:rsidR="00825301">
        <w:t>D</w:t>
      </w:r>
      <w:r w:rsidRPr="00C65C3B" w:rsidR="00AE54F3">
        <w:t>ashboard in K-12 Portal</w:t>
      </w:r>
      <w:bookmarkEnd w:id="32"/>
    </w:p>
    <w:p w:rsidRPr="00D572D0" w:rsidR="00147F60" w:rsidP="00AE54F3" w:rsidRDefault="00AE54F3" w14:paraId="08D8D2DE" w14:textId="19BD9ADC">
      <w:pPr>
        <w:spacing w:after="0" w:line="256" w:lineRule="auto"/>
        <w:rPr>
          <w:rFonts w:cstheme="minorHAnsi"/>
        </w:rPr>
      </w:pPr>
      <w:r>
        <w:rPr>
          <w:rFonts w:ascii="Calibri" w:hAnsi="Calibri" w:eastAsia="Calibri" w:cs="Calibri"/>
        </w:rPr>
        <w:t xml:space="preserve">The K-12 Portal includes a </w:t>
      </w:r>
      <w:r w:rsidRPr="00825301" w:rsidR="00825301">
        <w:rPr>
          <w:rFonts w:ascii="Calibri" w:hAnsi="Calibri" w:eastAsia="Calibri" w:cs="Calibri"/>
          <w:i/>
          <w:iCs/>
        </w:rPr>
        <w:t>K12 Learning</w:t>
      </w:r>
      <w:r w:rsidRPr="00825301" w:rsidR="00BD0B37">
        <w:rPr>
          <w:rFonts w:ascii="Calibri" w:hAnsi="Calibri" w:eastAsia="Calibri" w:cs="Calibri"/>
          <w:i/>
          <w:iCs/>
        </w:rPr>
        <w:t xml:space="preserve"> </w:t>
      </w:r>
      <w:r w:rsidRPr="00825301" w:rsidR="00825301">
        <w:rPr>
          <w:rFonts w:ascii="Calibri" w:hAnsi="Calibri" w:eastAsia="Calibri" w:cs="Calibri"/>
          <w:i/>
          <w:iCs/>
        </w:rPr>
        <w:t>Standards Dashboard</w:t>
      </w:r>
      <w:r w:rsidR="00825301">
        <w:rPr>
          <w:rFonts w:ascii="Calibri" w:hAnsi="Calibri" w:eastAsia="Calibri" w:cs="Calibri"/>
        </w:rPr>
        <w:t xml:space="preserve"> feature</w:t>
      </w:r>
      <w:r w:rsidR="00F85903">
        <w:rPr>
          <w:rFonts w:ascii="Calibri" w:hAnsi="Calibri" w:eastAsia="Calibri" w:cs="Calibri"/>
        </w:rPr>
        <w:t xml:space="preserve"> that was created with </w:t>
      </w:r>
      <w:hyperlink w:history="1" r:id="rId42">
        <w:r w:rsidRPr="00B452A5" w:rsidR="00F85903">
          <w:rPr>
            <w:rStyle w:val="Hyperlink"/>
            <w:rFonts w:ascii="Calibri" w:hAnsi="Calibri" w:eastAsia="Calibri" w:cs="Calibri"/>
          </w:rPr>
          <w:t>Power BI</w:t>
        </w:r>
        <w:r w:rsidRPr="00B452A5" w:rsidR="00825301">
          <w:rPr>
            <w:rStyle w:val="Hyperlink"/>
            <w:rFonts w:ascii="Calibri" w:hAnsi="Calibri" w:eastAsia="Calibri" w:cs="Calibri"/>
          </w:rPr>
          <w:t>.</w:t>
        </w:r>
      </w:hyperlink>
      <w:r w:rsidR="00825301">
        <w:rPr>
          <w:rFonts w:ascii="Calibri" w:hAnsi="Calibri" w:eastAsia="Calibri" w:cs="Calibri"/>
        </w:rPr>
        <w:t xml:space="preserve"> You can learn more about this feature in the </w:t>
      </w:r>
      <w:r w:rsidRPr="00F13BFC" w:rsidR="00C94E5F">
        <w:rPr>
          <w:i/>
          <w:iCs/>
        </w:rPr>
        <w:t>Education Accelerator Walkthrough Guide</w:t>
      </w:r>
      <w:r w:rsidR="007B32BF">
        <w:rPr>
          <w:i/>
          <w:iCs/>
        </w:rPr>
        <w:t xml:space="preserve">, </w:t>
      </w:r>
      <w:r w:rsidR="007B32BF">
        <w:t xml:space="preserve">which is located in the </w:t>
      </w:r>
      <w:hyperlink w:history="1" r:id="rId43">
        <w:r w:rsidRPr="00BE7EF8" w:rsidR="007B32BF">
          <w:rPr>
            <w:rStyle w:val="Hyperlink"/>
          </w:rPr>
          <w:t>Documentation folder</w:t>
        </w:r>
      </w:hyperlink>
      <w:r w:rsidR="007B32BF">
        <w:t xml:space="preserve"> </w:t>
      </w:r>
      <w:r w:rsidRPr="00D572D0" w:rsidR="007B32BF">
        <w:rPr>
          <w:rFonts w:cstheme="minorHAnsi"/>
        </w:rPr>
        <w:t>in GitHub.</w:t>
      </w:r>
      <w:r w:rsidRPr="00D572D0" w:rsidR="007B32BF">
        <w:rPr>
          <w:rFonts w:eastAsia="Calibri" w:cstheme="minorHAnsi"/>
        </w:rPr>
        <w:t xml:space="preserve"> </w:t>
      </w:r>
      <w:r w:rsidRPr="00D572D0" w:rsidR="000232D7">
        <w:rPr>
          <w:rFonts w:eastAsia="Calibri" w:cstheme="minorHAnsi"/>
        </w:rPr>
        <w:t xml:space="preserve">If you would like to </w:t>
      </w:r>
      <w:r w:rsidRPr="00D572D0" w:rsidR="00A360F1">
        <w:rPr>
          <w:rFonts w:eastAsia="Calibri" w:cstheme="minorHAnsi"/>
        </w:rPr>
        <w:t>e</w:t>
      </w:r>
      <w:r w:rsidRPr="00D572D0" w:rsidR="00D77382">
        <w:rPr>
          <w:rFonts w:eastAsia="Calibri" w:cstheme="minorHAnsi"/>
        </w:rPr>
        <w:t>nable</w:t>
      </w:r>
      <w:r w:rsidRPr="00D572D0" w:rsidR="000232D7">
        <w:rPr>
          <w:rFonts w:eastAsia="Calibri" w:cstheme="minorHAnsi"/>
        </w:rPr>
        <w:t xml:space="preserve"> this</w:t>
      </w:r>
      <w:r w:rsidRPr="00D572D0" w:rsidR="00DA073F">
        <w:rPr>
          <w:rFonts w:eastAsia="Calibri" w:cstheme="minorHAnsi"/>
        </w:rPr>
        <w:t xml:space="preserve"> feature</w:t>
      </w:r>
      <w:r w:rsidRPr="00D572D0" w:rsidR="000232D7">
        <w:rPr>
          <w:rFonts w:eastAsia="Calibri" w:cstheme="minorHAnsi"/>
        </w:rPr>
        <w:t xml:space="preserve"> in </w:t>
      </w:r>
      <w:r w:rsidRPr="00D572D0" w:rsidR="00A360F1">
        <w:rPr>
          <w:rFonts w:eastAsia="Calibri" w:cstheme="minorHAnsi"/>
        </w:rPr>
        <w:t>the K-12 Portal</w:t>
      </w:r>
      <w:r w:rsidRPr="00D572D0" w:rsidR="00972F29">
        <w:rPr>
          <w:rFonts w:eastAsia="Calibri" w:cstheme="minorHAnsi"/>
        </w:rPr>
        <w:t>,</w:t>
      </w:r>
      <w:r w:rsidRPr="00D572D0" w:rsidR="00D77382">
        <w:rPr>
          <w:rFonts w:eastAsia="Calibri" w:cstheme="minorHAnsi"/>
        </w:rPr>
        <w:t xml:space="preserve"> </w:t>
      </w:r>
      <w:r w:rsidRPr="00D572D0" w:rsidR="00DA073F">
        <w:rPr>
          <w:rFonts w:eastAsia="Calibri" w:cstheme="minorHAnsi"/>
        </w:rPr>
        <w:t xml:space="preserve">follow the instructions in the </w:t>
      </w:r>
      <w:r w:rsidRPr="00807867" w:rsidR="00F85903">
        <w:rPr>
          <w:rFonts w:eastAsia="Calibri" w:cstheme="minorHAnsi"/>
          <w:i/>
          <w:iCs/>
        </w:rPr>
        <w:t>K12 Power BI Reports Deployment Guide</w:t>
      </w:r>
      <w:r w:rsidRPr="00D572D0" w:rsidR="00972F29">
        <w:rPr>
          <w:rFonts w:eastAsia="Calibri" w:cstheme="minorHAnsi"/>
        </w:rPr>
        <w:t>. This guide</w:t>
      </w:r>
      <w:r w:rsidRPr="00D572D0" w:rsidR="00F85903">
        <w:rPr>
          <w:rFonts w:eastAsia="Calibri" w:cstheme="minorHAnsi"/>
        </w:rPr>
        <w:t xml:space="preserve"> is also located in the </w:t>
      </w:r>
      <w:hyperlink w:history="1" r:id="rId44">
        <w:r w:rsidRPr="00D572D0" w:rsidR="00C94E5F">
          <w:rPr>
            <w:rStyle w:val="Hyperlink"/>
            <w:rFonts w:cstheme="minorHAnsi"/>
          </w:rPr>
          <w:t>Documentation folder</w:t>
        </w:r>
      </w:hyperlink>
      <w:r w:rsidRPr="00D572D0" w:rsidR="00C94E5F">
        <w:rPr>
          <w:rFonts w:cstheme="minorHAnsi"/>
        </w:rPr>
        <w:t xml:space="preserve"> in GitHub.</w:t>
      </w:r>
    </w:p>
    <w:p w:rsidRPr="00A64172" w:rsidR="00821655" w:rsidP="004916C8" w:rsidRDefault="00443FD4" w14:paraId="4502934D" w14:textId="034549FB">
      <w:pPr>
        <w:pStyle w:val="Heading1"/>
        <w:numPr>
          <w:ilvl w:val="0"/>
          <w:numId w:val="2"/>
        </w:numPr>
      </w:pPr>
      <w:bookmarkStart w:name="_Prerequisite_to_Install" w:id="33"/>
      <w:bookmarkStart w:name="_Toc121752237" w:id="34"/>
      <w:bookmarkEnd w:id="33"/>
      <w:commentRangeStart w:id="35"/>
      <w:r>
        <w:t>I</w:t>
      </w:r>
      <w:r w:rsidRPr="00A64172" w:rsidR="00DF3C15">
        <w:t xml:space="preserve">nstall </w:t>
      </w:r>
      <w:r w:rsidR="00D82E67">
        <w:t>specific solutions</w:t>
      </w:r>
      <w:r w:rsidRPr="00A64172" w:rsidR="004D20BF">
        <w:t xml:space="preserve"> </w:t>
      </w:r>
      <w:r w:rsidR="00A22A77">
        <w:t>m</w:t>
      </w:r>
      <w:r w:rsidRPr="00A64172" w:rsidR="004D20BF">
        <w:t>anually</w:t>
      </w:r>
      <w:r w:rsidRPr="00A64172" w:rsidR="00821655">
        <w:t>.</w:t>
      </w:r>
      <w:commentRangeEnd w:id="35"/>
      <w:r w:rsidR="001B0AFA">
        <w:rPr>
          <w:rStyle w:val="CommentReference"/>
          <w:rFonts w:asciiTheme="minorHAnsi" w:hAnsiTheme="minorHAnsi" w:eastAsiaTheme="minorEastAsia" w:cstheme="minorBidi"/>
          <w:color w:val="auto"/>
        </w:rPr>
        <w:commentReference w:id="35"/>
      </w:r>
      <w:bookmarkEnd w:id="34"/>
    </w:p>
    <w:p w:rsidR="00071C9F" w:rsidP="00451338" w:rsidRDefault="00F87ABA" w14:paraId="4FEFB0C7" w14:textId="3A45913B">
      <w:r>
        <w:t>The instructions in this section explain how to install</w:t>
      </w:r>
      <w:r w:rsidR="00AC7F76">
        <w:t xml:space="preserve"> specific solutions manually. </w:t>
      </w:r>
    </w:p>
    <w:p w:rsidRPr="00B103D1" w:rsidR="00AC7F76" w:rsidP="00451338" w:rsidRDefault="00AC7F76" w14:paraId="37DD4BA4" w14:textId="34DFF860">
      <w:r w:rsidRPr="005601A6">
        <w:rPr>
          <w:b/>
          <w:bCs/>
        </w:rPr>
        <w:t xml:space="preserve">Note: </w:t>
      </w:r>
      <w:r>
        <w:t>You cannot install portal solutions with this method.</w:t>
      </w:r>
    </w:p>
    <w:p w:rsidR="0069162B" w:rsidP="009E45AC" w:rsidRDefault="009E45AC" w14:paraId="472A7D68" w14:textId="6C82D8CD">
      <w:pPr>
        <w:pStyle w:val="Heading2"/>
        <w:numPr>
          <w:ilvl w:val="1"/>
          <w:numId w:val="2"/>
        </w:numPr>
      </w:pPr>
      <w:bookmarkStart w:name="_Install_first_managed" w:id="38"/>
      <w:bookmarkStart w:name="_Toc121752238" w:id="39"/>
      <w:bookmarkEnd w:id="38"/>
      <w:r>
        <w:t>Inst</w:t>
      </w:r>
      <w:r w:rsidR="007F5433">
        <w:t>all first managed solution</w:t>
      </w:r>
      <w:r w:rsidR="00437847">
        <w:t>s</w:t>
      </w:r>
      <w:r w:rsidR="006E657B">
        <w:t xml:space="preserve"> man</w:t>
      </w:r>
      <w:r w:rsidR="00660496">
        <w:t>ually</w:t>
      </w:r>
      <w:bookmarkEnd w:id="39"/>
    </w:p>
    <w:p w:rsidR="00E2591A" w:rsidP="00A329E3" w:rsidRDefault="00130C9D" w14:paraId="48A9D0D7" w14:textId="77777777">
      <w:pPr>
        <w:tabs>
          <w:tab w:val="left" w:pos="0"/>
        </w:tabs>
      </w:pPr>
      <w:r>
        <w:t>You must install the</w:t>
      </w:r>
      <w:r w:rsidR="003A0A41">
        <w:t xml:space="preserve"> managed solutions for the</w:t>
      </w:r>
      <w:r>
        <w:t xml:space="preserve"> </w:t>
      </w:r>
      <w:r w:rsidR="00754BE6">
        <w:t>education data model prior to installing any</w:t>
      </w:r>
      <w:r w:rsidR="00992BE5">
        <w:t xml:space="preserve"> other managed solutions or data files. The </w:t>
      </w:r>
      <w:r w:rsidR="00E2591A">
        <w:rPr>
          <w:i/>
          <w:iCs/>
        </w:rPr>
        <w:t>Education Data Model</w:t>
      </w:r>
      <w:r w:rsidR="00A329E3">
        <w:rPr>
          <w:i/>
          <w:iCs/>
        </w:rPr>
        <w:t xml:space="preserve"> </w:t>
      </w:r>
      <w:r w:rsidR="00A329E3">
        <w:t>folder</w:t>
      </w:r>
      <w:r w:rsidR="00E2591A">
        <w:t xml:space="preserve"> includes four managed solution files:</w:t>
      </w:r>
    </w:p>
    <w:p w:rsidRPr="00D572D0" w:rsidR="00D355D8" w:rsidP="00D355D8" w:rsidRDefault="00D355D8" w14:paraId="30ED6A13" w14:textId="77777777">
      <w:pPr>
        <w:pStyle w:val="ListParagraph"/>
        <w:numPr>
          <w:ilvl w:val="0"/>
          <w:numId w:val="14"/>
        </w:numPr>
        <w:spacing w:line="240" w:lineRule="auto"/>
        <w:rPr>
          <w:rFonts w:eastAsia="Times New Roman" w:cstheme="minorHAnsi"/>
          <w:i/>
          <w:color w:val="000000"/>
        </w:rPr>
      </w:pPr>
      <w:r w:rsidRPr="00D572D0">
        <w:rPr>
          <w:rFonts w:eastAsia="Times New Roman" w:cstheme="minorHAnsi"/>
          <w:i/>
          <w:color w:val="000000"/>
        </w:rPr>
        <w:t>EducationAnchorDataModelCore_managed.zip</w:t>
      </w:r>
    </w:p>
    <w:p w:rsidRPr="00D572D0" w:rsidR="00D355D8" w:rsidP="00D355D8" w:rsidRDefault="00D355D8" w14:paraId="204E9AF9" w14:textId="77777777">
      <w:pPr>
        <w:pStyle w:val="ListParagraph"/>
        <w:numPr>
          <w:ilvl w:val="0"/>
          <w:numId w:val="14"/>
        </w:numPr>
        <w:spacing w:line="240" w:lineRule="auto"/>
        <w:rPr>
          <w:rFonts w:eastAsia="Times New Roman" w:cstheme="minorHAnsi"/>
          <w:i/>
          <w:color w:val="000000"/>
        </w:rPr>
      </w:pPr>
      <w:r w:rsidRPr="00D572D0">
        <w:rPr>
          <w:rFonts w:eastAsia="Times New Roman" w:cstheme="minorHAnsi"/>
          <w:i/>
          <w:color w:val="000000"/>
        </w:rPr>
        <w:t>EducationAcceleratorCommon_managed.zip</w:t>
      </w:r>
    </w:p>
    <w:p w:rsidRPr="00D572D0" w:rsidR="00D355D8" w:rsidP="00D355D8" w:rsidRDefault="00D355D8" w14:paraId="633D8D9E" w14:textId="77777777">
      <w:pPr>
        <w:pStyle w:val="ListParagraph"/>
        <w:numPr>
          <w:ilvl w:val="0"/>
          <w:numId w:val="14"/>
        </w:numPr>
        <w:spacing w:line="240" w:lineRule="auto"/>
        <w:rPr>
          <w:rFonts w:eastAsia="Times New Roman" w:cstheme="minorHAnsi"/>
          <w:i/>
          <w:color w:val="000000"/>
        </w:rPr>
      </w:pPr>
      <w:r w:rsidRPr="00D572D0">
        <w:rPr>
          <w:rFonts w:eastAsia="Times New Roman" w:cstheme="minorHAnsi"/>
          <w:i/>
          <w:color w:val="000000"/>
        </w:rPr>
        <w:t>EducationAcceleratorConnectionRoles_managed.zip</w:t>
      </w:r>
    </w:p>
    <w:p w:rsidRPr="00D572D0" w:rsidR="00D355D8" w:rsidP="00D355D8" w:rsidRDefault="00D355D8" w14:paraId="59A05140" w14:textId="290EF1F3">
      <w:pPr>
        <w:pStyle w:val="ListParagraph"/>
        <w:numPr>
          <w:ilvl w:val="0"/>
          <w:numId w:val="14"/>
        </w:numPr>
        <w:spacing w:line="240" w:lineRule="auto"/>
        <w:rPr>
          <w:rFonts w:eastAsia="Times New Roman" w:cstheme="minorHAnsi"/>
          <w:i/>
          <w:color w:val="000000"/>
        </w:rPr>
      </w:pPr>
      <w:r w:rsidRPr="00D572D0">
        <w:rPr>
          <w:rFonts w:eastAsia="Times New Roman" w:cstheme="minorHAnsi"/>
          <w:i/>
          <w:color w:val="000000"/>
        </w:rPr>
        <w:t>EducationCoreBusinessLogic_managed.zip</w:t>
      </w:r>
    </w:p>
    <w:p w:rsidR="0069162B" w:rsidP="00A1445A" w:rsidRDefault="00D355D8" w14:paraId="2D75CA7F" w14:textId="117524D0">
      <w:pPr>
        <w:tabs>
          <w:tab w:val="left" w:pos="0"/>
        </w:tabs>
        <w:rPr>
          <w:rFonts w:ascii="Calibri" w:hAnsi="Calibri" w:eastAsia="Calibri" w:cs="Calibri"/>
        </w:rPr>
      </w:pPr>
      <w:r>
        <w:t>Download each</w:t>
      </w:r>
      <w:r w:rsidR="00A1445A">
        <w:t xml:space="preserve"> file and r</w:t>
      </w:r>
      <w:r w:rsidR="00A329E3">
        <w:rPr>
          <w:rFonts w:ascii="Calibri" w:hAnsi="Calibri" w:eastAsia="Calibri" w:cs="Calibri"/>
        </w:rPr>
        <w:t xml:space="preserve">efer to the instructions provided in the </w:t>
      </w:r>
      <w:hyperlink w:history="1" r:id="rId45">
        <w:r w:rsidR="00A329E3">
          <w:rPr>
            <w:rStyle w:val="Hyperlink"/>
          </w:rPr>
          <w:t>Import solutions</w:t>
        </w:r>
      </w:hyperlink>
      <w:r w:rsidR="003B7950">
        <w:t xml:space="preserve"> article to </w:t>
      </w:r>
      <w:r w:rsidR="00660496">
        <w:t xml:space="preserve">manually </w:t>
      </w:r>
      <w:r w:rsidR="003B7950">
        <w:t xml:space="preserve">install these solutions. </w:t>
      </w:r>
      <w:r w:rsidR="00A329E3">
        <w:rPr>
          <w:rFonts w:ascii="Calibri" w:hAnsi="Calibri" w:eastAsia="Calibri" w:cs="Calibri"/>
        </w:rPr>
        <w:t>Each of the solutions takes approximately 2-to-5 minutes to install.</w:t>
      </w:r>
    </w:p>
    <w:p w:rsidRPr="0069162B" w:rsidR="00BE1D7D" w:rsidP="00A1445A" w:rsidRDefault="00BE1D7D" w14:paraId="587D024B" w14:textId="1A546C79">
      <w:pPr>
        <w:tabs>
          <w:tab w:val="left" w:pos="0"/>
        </w:tabs>
      </w:pPr>
      <w:r w:rsidRPr="00A942EE">
        <w:rPr>
          <w:rFonts w:ascii="Calibri" w:hAnsi="Calibri" w:eastAsia="Calibri" w:cs="Calibri"/>
          <w:b/>
          <w:bCs/>
        </w:rPr>
        <w:t>Note:</w:t>
      </w:r>
      <w:r>
        <w:rPr>
          <w:rFonts w:ascii="Calibri" w:hAnsi="Calibri" w:eastAsia="Calibri" w:cs="Calibri"/>
        </w:rPr>
        <w:t xml:space="preserve"> The </w:t>
      </w:r>
      <w:r w:rsidRPr="00BE1D7D">
        <w:rPr>
          <w:rFonts w:ascii="Calibri" w:hAnsi="Calibri" w:eastAsia="Calibri" w:cs="Calibri"/>
          <w:i/>
          <w:iCs/>
        </w:rPr>
        <w:t>Education Data Model</w:t>
      </w:r>
      <w:r>
        <w:rPr>
          <w:rFonts w:ascii="Calibri" w:hAnsi="Calibri" w:eastAsia="Calibri" w:cs="Calibri"/>
        </w:rPr>
        <w:t xml:space="preserve"> folder also includes a data file. </w:t>
      </w:r>
      <w:r w:rsidR="005A0CB2">
        <w:rPr>
          <w:rFonts w:ascii="Calibri" w:hAnsi="Calibri" w:eastAsia="Calibri" w:cs="Calibri"/>
        </w:rPr>
        <w:t xml:space="preserve">The instructions for installing </w:t>
      </w:r>
      <w:r w:rsidR="008E7760">
        <w:rPr>
          <w:rFonts w:ascii="Calibri" w:hAnsi="Calibri" w:eastAsia="Calibri" w:cs="Calibri"/>
        </w:rPr>
        <w:t xml:space="preserve">this </w:t>
      </w:r>
      <w:r w:rsidR="00535CAD">
        <w:rPr>
          <w:rFonts w:ascii="Calibri" w:hAnsi="Calibri" w:eastAsia="Calibri" w:cs="Calibri"/>
        </w:rPr>
        <w:t xml:space="preserve">data </w:t>
      </w:r>
      <w:r w:rsidR="002D1D39">
        <w:rPr>
          <w:rFonts w:ascii="Calibri" w:hAnsi="Calibri" w:eastAsia="Calibri" w:cs="Calibri"/>
        </w:rPr>
        <w:t>solution</w:t>
      </w:r>
      <w:r w:rsidR="00535CAD">
        <w:rPr>
          <w:rFonts w:ascii="Calibri" w:hAnsi="Calibri" w:eastAsia="Calibri" w:cs="Calibri"/>
        </w:rPr>
        <w:t xml:space="preserve"> </w:t>
      </w:r>
      <w:r w:rsidR="005A0CB2">
        <w:rPr>
          <w:rFonts w:ascii="Calibri" w:hAnsi="Calibri" w:eastAsia="Calibri" w:cs="Calibri"/>
        </w:rPr>
        <w:t xml:space="preserve">are in </w:t>
      </w:r>
      <w:hyperlink w:history="1" w:anchor="_Install_first_data">
        <w:r w:rsidRPr="002F7DAD" w:rsidR="005A0CB2">
          <w:rPr>
            <w:rStyle w:val="Hyperlink"/>
            <w:rFonts w:ascii="Calibri" w:hAnsi="Calibri" w:eastAsia="Calibri" w:cs="Calibri"/>
          </w:rPr>
          <w:t xml:space="preserve">section </w:t>
        </w:r>
        <w:r w:rsidRPr="002F7DAD" w:rsidR="00E53CC6">
          <w:rPr>
            <w:rStyle w:val="Hyperlink"/>
            <w:rFonts w:ascii="Calibri" w:hAnsi="Calibri" w:eastAsia="Calibri" w:cs="Calibri"/>
          </w:rPr>
          <w:t>6.3</w:t>
        </w:r>
      </w:hyperlink>
      <w:r w:rsidR="005A0CB2">
        <w:rPr>
          <w:rFonts w:ascii="Calibri" w:hAnsi="Calibri" w:eastAsia="Calibri" w:cs="Calibri"/>
        </w:rPr>
        <w:t>.</w:t>
      </w:r>
    </w:p>
    <w:p w:rsidR="00D37190" w:rsidP="009E45AC" w:rsidRDefault="00D37190" w14:paraId="2BFCDE62" w14:textId="79767649">
      <w:pPr>
        <w:pStyle w:val="Heading2"/>
        <w:numPr>
          <w:ilvl w:val="1"/>
          <w:numId w:val="2"/>
        </w:numPr>
      </w:pPr>
      <w:bookmarkStart w:name="_Toc121752239" w:id="40"/>
      <w:r>
        <w:t>Install additional managed solutions</w:t>
      </w:r>
      <w:r w:rsidR="00660496">
        <w:t xml:space="preserve"> manually</w:t>
      </w:r>
      <w:r w:rsidR="00214EA4">
        <w:t>.</w:t>
      </w:r>
      <w:bookmarkEnd w:id="40"/>
    </w:p>
    <w:p w:rsidR="00437847" w:rsidP="00437847" w:rsidRDefault="00437847" w14:paraId="19A51885" w14:textId="6B614A2B">
      <w:r>
        <w:t xml:space="preserve">Table </w:t>
      </w:r>
      <w:r w:rsidR="00CB5DF2">
        <w:t>4</w:t>
      </w:r>
      <w:r>
        <w:t xml:space="preserve"> below shows the </w:t>
      </w:r>
      <w:r w:rsidR="006E657B">
        <w:t xml:space="preserve">managed solutions </w:t>
      </w:r>
      <w:r w:rsidR="00E8005F">
        <w:t xml:space="preserve">that are often used </w:t>
      </w:r>
      <w:r w:rsidR="008D178C">
        <w:t>in</w:t>
      </w:r>
      <w:r w:rsidR="00660496">
        <w:t xml:space="preserve"> </w:t>
      </w:r>
      <w:r w:rsidR="001F57AD">
        <w:t xml:space="preserve">higher education </w:t>
      </w:r>
      <w:r w:rsidR="005C0279">
        <w:t>contexts</w:t>
      </w:r>
      <w:r w:rsidR="001F57AD">
        <w:t xml:space="preserve">. Table </w:t>
      </w:r>
      <w:r w:rsidR="0039665C">
        <w:t>5</w:t>
      </w:r>
      <w:r w:rsidR="001F57AD">
        <w:t xml:space="preserve"> below shows the managed solutions </w:t>
      </w:r>
      <w:r w:rsidR="00E8005F">
        <w:t xml:space="preserve">that </w:t>
      </w:r>
      <w:r w:rsidR="005C0279">
        <w:t>are often used i</w:t>
      </w:r>
      <w:r w:rsidR="008D178C">
        <w:t>n</w:t>
      </w:r>
      <w:r w:rsidR="001F57AD">
        <w:t xml:space="preserve"> K-12 </w:t>
      </w:r>
      <w:r w:rsidR="008D178C">
        <w:t>contexts</w:t>
      </w:r>
      <w:r w:rsidR="001F57AD">
        <w:t xml:space="preserve">. </w:t>
      </w:r>
      <w:r w:rsidR="000A1E8E">
        <w:t>Repeat the process described in</w:t>
      </w:r>
      <w:r w:rsidR="008D630C">
        <w:t xml:space="preserve"> </w:t>
      </w:r>
      <w:hyperlink w:history="1" w:anchor="_Install_first_managed">
        <w:r w:rsidRPr="0065694D" w:rsidR="00CD28BB">
          <w:rPr>
            <w:rStyle w:val="Hyperlink"/>
          </w:rPr>
          <w:t>section 6.1</w:t>
        </w:r>
      </w:hyperlink>
      <w:r>
        <w:t xml:space="preserve"> for </w:t>
      </w:r>
      <w:r w:rsidR="000A1E8E">
        <w:t>each</w:t>
      </w:r>
      <w:r>
        <w:t xml:space="preserve"> </w:t>
      </w:r>
      <w:r w:rsidR="00BE1D7D">
        <w:t>managed solution file</w:t>
      </w:r>
      <w:r w:rsidR="000A1E8E">
        <w:t xml:space="preserve"> that you wish to install</w:t>
      </w:r>
      <w:r>
        <w:t xml:space="preserve">. </w:t>
      </w:r>
    </w:p>
    <w:p w:rsidR="00437847" w:rsidP="00EA5E06" w:rsidRDefault="00437847" w14:paraId="6DAA73A4" w14:textId="0FA4A0CB">
      <w:r w:rsidRPr="7E48216D">
        <w:rPr>
          <w:b/>
          <w:bCs/>
        </w:rPr>
        <w:t>Note</w:t>
      </w:r>
      <w:r>
        <w:t>: The</w:t>
      </w:r>
      <w:r w:rsidR="008D4EC3">
        <w:t xml:space="preserve"> managed solution files in the first folder</w:t>
      </w:r>
      <w:r>
        <w:t xml:space="preserve"> </w:t>
      </w:r>
      <w:r w:rsidR="0006663B">
        <w:t>(</w:t>
      </w:r>
      <w:r w:rsidRPr="7E48216D" w:rsidR="0006663B">
        <w:rPr>
          <w:i/>
          <w:iCs/>
        </w:rPr>
        <w:t>Education Data Model</w:t>
      </w:r>
      <w:r w:rsidR="0006663B">
        <w:t xml:space="preserve">) </w:t>
      </w:r>
      <w:r>
        <w:t xml:space="preserve">in </w:t>
      </w:r>
      <w:r w:rsidR="001F2A0E">
        <w:t xml:space="preserve">Table </w:t>
      </w:r>
      <w:r w:rsidR="00D123A5">
        <w:t>4</w:t>
      </w:r>
      <w:r w:rsidR="001F2A0E">
        <w:t xml:space="preserve"> and Table </w:t>
      </w:r>
      <w:r w:rsidR="00D123A5">
        <w:t>5</w:t>
      </w:r>
      <w:r>
        <w:t xml:space="preserve"> should already be installed. </w:t>
      </w:r>
    </w:p>
    <w:p w:rsidRPr="001F2A0E" w:rsidR="001F2A0E" w:rsidP="00EA5E06" w:rsidRDefault="001F2A0E" w14:paraId="5E560897" w14:textId="51999130">
      <w:r w:rsidRPr="001F2A0E">
        <w:rPr>
          <w:b/>
          <w:bCs/>
        </w:rPr>
        <w:t xml:space="preserve">Note: </w:t>
      </w:r>
      <w:r w:rsidR="007F7798">
        <w:t>Some of the</w:t>
      </w:r>
      <w:r>
        <w:t xml:space="preserve"> solution folders in Table </w:t>
      </w:r>
      <w:r w:rsidR="001030AC">
        <w:t>4</w:t>
      </w:r>
      <w:r>
        <w:t xml:space="preserve"> and Table </w:t>
      </w:r>
      <w:r w:rsidR="001030AC">
        <w:t>5</w:t>
      </w:r>
      <w:r>
        <w:t xml:space="preserve"> also include data files. The instructions for installing </w:t>
      </w:r>
      <w:r w:rsidR="002D1D39">
        <w:t xml:space="preserve">these </w:t>
      </w:r>
      <w:r w:rsidR="00B60993">
        <w:t>data</w:t>
      </w:r>
      <w:r w:rsidR="009C70A6">
        <w:t xml:space="preserve"> </w:t>
      </w:r>
      <w:r w:rsidR="00DC762E">
        <w:t>solutions</w:t>
      </w:r>
      <w:r w:rsidR="009C70A6">
        <w:t xml:space="preserve"> are in </w:t>
      </w:r>
      <w:hyperlink w:history="1" w:anchor="_Instructions_for_installing">
        <w:r w:rsidR="00B278C0">
          <w:rPr>
            <w:rStyle w:val="Hyperlink"/>
          </w:rPr>
          <w:t>section 6.4</w:t>
        </w:r>
      </w:hyperlink>
      <w:r w:rsidR="009C70A6">
        <w:t>.</w:t>
      </w:r>
    </w:p>
    <w:p w:rsidRPr="00C43370" w:rsidR="001D3F88" w:rsidP="001D3F88" w:rsidRDefault="001D3F88" w14:paraId="12ACC0D6" w14:textId="592D290B">
      <w:pPr>
        <w:jc w:val="center"/>
        <w:rPr>
          <w:b/>
          <w:bCs/>
        </w:rPr>
      </w:pPr>
      <w:r w:rsidRPr="00C43370">
        <w:rPr>
          <w:b/>
          <w:bCs/>
        </w:rPr>
        <w:t xml:space="preserve">Table </w:t>
      </w:r>
      <w:r w:rsidR="00CB5DF2">
        <w:rPr>
          <w:b/>
          <w:bCs/>
        </w:rPr>
        <w:t>4</w:t>
      </w:r>
      <w:r w:rsidRPr="00C43370">
        <w:rPr>
          <w:b/>
          <w:bCs/>
        </w:rPr>
        <w:t xml:space="preserve">- </w:t>
      </w:r>
      <w:r w:rsidR="00871B0C">
        <w:rPr>
          <w:b/>
          <w:bCs/>
        </w:rPr>
        <w:t>Managed s</w:t>
      </w:r>
      <w:r>
        <w:rPr>
          <w:b/>
          <w:bCs/>
        </w:rPr>
        <w:t xml:space="preserve">olution files needed to install specific </w:t>
      </w:r>
      <w:r w:rsidR="007F7798">
        <w:rPr>
          <w:b/>
          <w:bCs/>
        </w:rPr>
        <w:t>h</w:t>
      </w:r>
      <w:r>
        <w:rPr>
          <w:b/>
          <w:bCs/>
        </w:rPr>
        <w:t xml:space="preserve">igher </w:t>
      </w:r>
      <w:r w:rsidR="007F7798">
        <w:rPr>
          <w:b/>
          <w:bCs/>
        </w:rPr>
        <w:t>e</w:t>
      </w:r>
      <w:r>
        <w:rPr>
          <w:b/>
          <w:bCs/>
        </w:rPr>
        <w:t>ducation solutions manually</w:t>
      </w:r>
    </w:p>
    <w:tbl>
      <w:tblPr>
        <w:tblW w:w="90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097"/>
        <w:gridCol w:w="5928"/>
      </w:tblGrid>
      <w:tr w:rsidRPr="00821655" w:rsidR="001D3F88" w:rsidTr="00580A83" w14:paraId="686F6FE6" w14:textId="77777777">
        <w:trPr>
          <w:trHeight w:val="294"/>
          <w:tblHeader/>
          <w:jc w:val="center"/>
        </w:trPr>
        <w:tc>
          <w:tcPr>
            <w:tcW w:w="3097" w:type="dxa"/>
            <w:shd w:val="clear" w:color="auto" w:fill="D9D9D9" w:themeFill="background1" w:themeFillShade="D9"/>
            <w:vAlign w:val="center"/>
          </w:tcPr>
          <w:p w:rsidRPr="00821655" w:rsidR="001D3F88" w:rsidP="00580A83" w:rsidRDefault="001D3F88" w14:paraId="086E7E54" w14:textId="77777777">
            <w:pPr>
              <w:spacing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Solution Folder Name</w:t>
            </w:r>
          </w:p>
        </w:tc>
        <w:tc>
          <w:tcPr>
            <w:tcW w:w="5928" w:type="dxa"/>
            <w:shd w:val="clear" w:color="auto" w:fill="D9D9D9" w:themeFill="background1" w:themeFillShade="D9"/>
            <w:vAlign w:val="center"/>
            <w:hideMark/>
          </w:tcPr>
          <w:p w:rsidRPr="00821655" w:rsidR="001D3F88" w:rsidP="00580A83" w:rsidRDefault="001D3F88" w14:paraId="11F112EB" w14:textId="77777777">
            <w:pPr>
              <w:spacing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Managed Solution Files</w:t>
            </w:r>
            <w:r w:rsidRPr="00821655">
              <w:rPr>
                <w:rFonts w:ascii="Calibri" w:hAnsi="Calibri" w:eastAsia="Times New Roman" w:cs="Calibri"/>
                <w:b/>
                <w:bCs/>
                <w:color w:val="000000"/>
                <w:sz w:val="20"/>
                <w:szCs w:val="20"/>
              </w:rPr>
              <w:t xml:space="preserve"> </w:t>
            </w:r>
            <w:r>
              <w:rPr>
                <w:rFonts w:ascii="Calibri" w:hAnsi="Calibri" w:eastAsia="Times New Roman" w:cs="Calibri"/>
                <w:b/>
                <w:bCs/>
                <w:color w:val="000000"/>
                <w:sz w:val="20"/>
                <w:szCs w:val="20"/>
              </w:rPr>
              <w:t>C</w:t>
            </w:r>
            <w:r w:rsidRPr="00821655">
              <w:rPr>
                <w:rFonts w:ascii="Calibri" w:hAnsi="Calibri" w:eastAsia="Times New Roman" w:cs="Calibri"/>
                <w:b/>
                <w:bCs/>
                <w:color w:val="000000"/>
                <w:sz w:val="20"/>
                <w:szCs w:val="20"/>
              </w:rPr>
              <w:t>ontain</w:t>
            </w:r>
            <w:r>
              <w:rPr>
                <w:rFonts w:ascii="Calibri" w:hAnsi="Calibri" w:eastAsia="Times New Roman" w:cs="Calibri"/>
                <w:b/>
                <w:bCs/>
                <w:color w:val="000000"/>
                <w:sz w:val="20"/>
                <w:szCs w:val="20"/>
              </w:rPr>
              <w:t>ed in Solution Folder</w:t>
            </w:r>
          </w:p>
        </w:tc>
      </w:tr>
      <w:tr w:rsidRPr="00821655" w:rsidR="001D3F88" w:rsidTr="00580A83" w14:paraId="657E7C81" w14:textId="77777777">
        <w:trPr>
          <w:trHeight w:val="1389"/>
          <w:tblHeader/>
          <w:jc w:val="center"/>
        </w:trPr>
        <w:tc>
          <w:tcPr>
            <w:tcW w:w="3097" w:type="dxa"/>
          </w:tcPr>
          <w:p w:rsidRPr="00B6704D" w:rsidR="001D3F88" w:rsidP="00580A83" w:rsidRDefault="001D3F88" w14:paraId="1624C30B" w14:textId="77777777">
            <w:r>
              <w:t xml:space="preserve">Education Accelerator </w:t>
            </w:r>
            <w:r w:rsidRPr="00B6704D">
              <w:t>Data Model</w:t>
            </w:r>
          </w:p>
        </w:tc>
        <w:tc>
          <w:tcPr>
            <w:tcW w:w="5928" w:type="dxa"/>
            <w:shd w:val="clear" w:color="auto" w:fill="auto"/>
            <w:hideMark/>
          </w:tcPr>
          <w:p w:rsidR="001D3F88" w:rsidP="00580A83" w:rsidRDefault="001D3F88" w14:paraId="1B5B3379" w14:textId="77777777">
            <w:pPr>
              <w:spacing w:line="240" w:lineRule="auto"/>
              <w:rPr>
                <w:rFonts w:ascii="Calibri" w:hAnsi="Calibri" w:eastAsia="Times New Roman" w:cs="Calibri"/>
                <w:color w:val="000000"/>
              </w:rPr>
            </w:pPr>
            <w:r w:rsidRPr="00B6704D">
              <w:rPr>
                <w:rFonts w:ascii="Calibri" w:hAnsi="Calibri" w:eastAsia="Times New Roman" w:cs="Calibri"/>
                <w:color w:val="000000"/>
              </w:rPr>
              <w:t>• EducationAnchorDataModelCore_managed.zip</w:t>
            </w:r>
            <w:r w:rsidRPr="00B6704D">
              <w:rPr>
                <w:rFonts w:ascii="Calibri" w:hAnsi="Calibri" w:eastAsia="Times New Roman" w:cs="Calibri"/>
                <w:color w:val="000000"/>
              </w:rPr>
              <w:br/>
            </w:r>
            <w:r w:rsidRPr="00B6704D">
              <w:rPr>
                <w:rFonts w:ascii="Calibri" w:hAnsi="Calibri" w:eastAsia="Times New Roman" w:cs="Calibri"/>
                <w:color w:val="000000"/>
              </w:rPr>
              <w:t>• EducationAcceleratorCommon_managed.zip</w:t>
            </w:r>
            <w:r w:rsidRPr="00B6704D">
              <w:rPr>
                <w:rFonts w:ascii="Calibri" w:hAnsi="Calibri" w:eastAsia="Times New Roman" w:cs="Calibri"/>
                <w:color w:val="000000"/>
              </w:rPr>
              <w:br/>
            </w:r>
            <w:r w:rsidRPr="00B6704D">
              <w:rPr>
                <w:rFonts w:ascii="Calibri" w:hAnsi="Calibri" w:eastAsia="Times New Roman" w:cs="Calibri"/>
                <w:color w:val="000000"/>
              </w:rPr>
              <w:t>• EducationAcceleratorConnectionRoles_managed.zip</w:t>
            </w:r>
            <w:r w:rsidRPr="00B6704D">
              <w:rPr>
                <w:rFonts w:ascii="Calibri" w:hAnsi="Calibri" w:eastAsia="Times New Roman" w:cs="Calibri"/>
                <w:color w:val="000000"/>
              </w:rPr>
              <w:br/>
            </w:r>
            <w:r w:rsidRPr="00B6704D">
              <w:rPr>
                <w:rFonts w:ascii="Calibri" w:hAnsi="Calibri" w:eastAsia="Times New Roman" w:cs="Calibri"/>
                <w:color w:val="000000"/>
              </w:rPr>
              <w:t>• EducationCoreBusinessLogic_managed.zip</w:t>
            </w:r>
          </w:p>
          <w:p w:rsidRPr="00B6704D" w:rsidR="001D3F88" w:rsidP="00580A83" w:rsidRDefault="001D3F88" w14:paraId="14D25E75" w14:textId="70395DF7">
            <w:pPr>
              <w:spacing w:line="240" w:lineRule="auto"/>
              <w:rPr>
                <w:rFonts w:ascii="Calibri" w:hAnsi="Calibri" w:eastAsia="Times New Roman" w:cs="Calibri"/>
                <w:color w:val="000000"/>
              </w:rPr>
            </w:pPr>
          </w:p>
        </w:tc>
      </w:tr>
      <w:tr w:rsidRPr="00821655" w:rsidR="001D3F88" w:rsidTr="00580A83" w14:paraId="23992549" w14:textId="77777777">
        <w:trPr>
          <w:trHeight w:val="942"/>
          <w:tblHeader/>
          <w:jc w:val="center"/>
        </w:trPr>
        <w:tc>
          <w:tcPr>
            <w:tcW w:w="3097" w:type="dxa"/>
          </w:tcPr>
          <w:p w:rsidRPr="00B6704D" w:rsidR="001D3F88" w:rsidP="00580A83" w:rsidRDefault="001D3F88" w14:paraId="407B3E13" w14:textId="77777777">
            <w:r>
              <w:t>Higher Education Accelerator Power Apps</w:t>
            </w:r>
          </w:p>
        </w:tc>
        <w:tc>
          <w:tcPr>
            <w:tcW w:w="5928" w:type="dxa"/>
            <w:shd w:val="clear" w:color="auto" w:fill="auto"/>
            <w:hideMark/>
          </w:tcPr>
          <w:p w:rsidRPr="00B6704D" w:rsidR="001D3F88" w:rsidP="00580A83" w:rsidRDefault="001D3F88" w14:paraId="5309373E" w14:textId="77777777">
            <w:pPr>
              <w:spacing w:line="240" w:lineRule="auto"/>
              <w:rPr>
                <w:rFonts w:ascii="Calibri" w:hAnsi="Calibri" w:eastAsia="Times New Roman" w:cs="Calibri"/>
                <w:color w:val="000000"/>
              </w:rPr>
            </w:pPr>
            <w:r w:rsidRPr="00B6704D">
              <w:rPr>
                <w:rFonts w:ascii="Calibri" w:hAnsi="Calibri" w:eastAsia="Times New Roman" w:cs="Calibri"/>
                <w:color w:val="000000"/>
              </w:rPr>
              <w:t>• EducationAnchorHigherEd_managed.zip</w:t>
            </w:r>
            <w:r w:rsidRPr="00B6704D">
              <w:rPr>
                <w:rFonts w:ascii="Calibri" w:hAnsi="Calibri" w:eastAsia="Times New Roman" w:cs="Calibri"/>
                <w:color w:val="000000"/>
              </w:rPr>
              <w:br/>
            </w:r>
            <w:r w:rsidRPr="00B6704D">
              <w:rPr>
                <w:rFonts w:ascii="Calibri" w:hAnsi="Calibri" w:eastAsia="Times New Roman" w:cs="Calibri"/>
                <w:color w:val="000000"/>
              </w:rPr>
              <w:t>•Dynamics365HigherEducationAcceleratorCanvasModel_managed.zip</w:t>
            </w:r>
          </w:p>
        </w:tc>
      </w:tr>
      <w:tr w:rsidRPr="00821655" w:rsidR="001D3F88" w:rsidTr="00580A83" w14:paraId="62DF406F" w14:textId="77777777">
        <w:trPr>
          <w:trHeight w:val="859"/>
          <w:tblHeader/>
          <w:jc w:val="center"/>
        </w:trPr>
        <w:tc>
          <w:tcPr>
            <w:tcW w:w="3097" w:type="dxa"/>
          </w:tcPr>
          <w:p w:rsidRPr="00B6704D" w:rsidR="001D3F88" w:rsidP="00580A83" w:rsidRDefault="001D3F88" w14:paraId="45381A3E" w14:textId="77777777">
            <w:r>
              <w:t>Higher Education Program Management Apps</w:t>
            </w:r>
          </w:p>
        </w:tc>
        <w:tc>
          <w:tcPr>
            <w:tcW w:w="5928" w:type="dxa"/>
            <w:shd w:val="clear" w:color="auto" w:fill="auto"/>
            <w:hideMark/>
          </w:tcPr>
          <w:p w:rsidRPr="00B6704D" w:rsidR="001D3F88" w:rsidP="00580A83" w:rsidRDefault="001D3F88" w14:paraId="14538342" w14:textId="77777777">
            <w:pPr>
              <w:spacing w:line="240" w:lineRule="auto"/>
              <w:rPr>
                <w:rFonts w:ascii="Calibri" w:hAnsi="Calibri" w:eastAsia="Times New Roman" w:cs="Calibri"/>
                <w:color w:val="000000"/>
              </w:rPr>
            </w:pPr>
            <w:r w:rsidRPr="00B6704D">
              <w:rPr>
                <w:rFonts w:ascii="Calibri" w:hAnsi="Calibri" w:eastAsia="Times New Roman" w:cs="Calibri"/>
                <w:color w:val="000000"/>
              </w:rPr>
              <w:t>• EducationAnchorProgramManagement_managed.zip</w:t>
            </w:r>
            <w:r w:rsidRPr="00B6704D">
              <w:rPr>
                <w:rFonts w:ascii="Calibri" w:hAnsi="Calibri" w:eastAsia="Times New Roman" w:cs="Calibri"/>
                <w:color w:val="000000"/>
              </w:rPr>
              <w:br/>
            </w:r>
            <w:r w:rsidRPr="00B6704D">
              <w:rPr>
                <w:rFonts w:ascii="Calibri" w:hAnsi="Calibri" w:eastAsia="Times New Roman" w:cs="Calibri"/>
                <w:color w:val="000000"/>
              </w:rPr>
              <w:t>• EducationProgramManagementModelApps_managed.zip</w:t>
            </w:r>
          </w:p>
        </w:tc>
      </w:tr>
      <w:tr w:rsidRPr="00821655" w:rsidR="001D3F88" w:rsidTr="00580A83" w14:paraId="4383CFF6" w14:textId="77777777">
        <w:trPr>
          <w:trHeight w:val="719"/>
          <w:tblHeader/>
          <w:jc w:val="center"/>
        </w:trPr>
        <w:tc>
          <w:tcPr>
            <w:tcW w:w="3097" w:type="dxa"/>
          </w:tcPr>
          <w:p w:rsidRPr="00B6704D" w:rsidR="001D3F88" w:rsidP="00580A83" w:rsidRDefault="001D3F88" w14:paraId="29B7CAC7" w14:textId="77777777">
            <w:r>
              <w:t>Higher Education Sample Data</w:t>
            </w:r>
          </w:p>
        </w:tc>
        <w:tc>
          <w:tcPr>
            <w:tcW w:w="5928" w:type="dxa"/>
            <w:shd w:val="clear" w:color="auto" w:fill="auto"/>
            <w:hideMark/>
          </w:tcPr>
          <w:p w:rsidRPr="00B6704D" w:rsidR="001D3F88" w:rsidP="4FEA1D44" w:rsidRDefault="001D3F88" w14:paraId="4BC3C2FC" w14:textId="7EFE5DC5">
            <w:pPr>
              <w:spacing w:line="240" w:lineRule="auto"/>
              <w:rPr>
                <w:rFonts w:ascii="Calibri" w:hAnsi="Calibri" w:eastAsia="Times New Roman" w:cs="Calibri"/>
                <w:color w:val="000000" w:themeColor="text1"/>
              </w:rPr>
            </w:pPr>
            <w:r w:rsidRPr="4FEA1D44">
              <w:rPr>
                <w:rFonts w:ascii="Calibri" w:hAnsi="Calibri" w:eastAsia="Times New Roman" w:cs="Calibri"/>
                <w:color w:val="000000" w:themeColor="text1"/>
              </w:rPr>
              <w:t>• EducationAnchorHigherEdSampleData_managed.zip</w:t>
            </w:r>
          </w:p>
          <w:p w:rsidRPr="00B6704D" w:rsidR="001D3F88" w:rsidP="00580A83" w:rsidRDefault="001D3F88" w14:paraId="71FAF487" w14:textId="57CFE587">
            <w:pPr>
              <w:spacing w:line="240" w:lineRule="auto"/>
              <w:rPr>
                <w:rFonts w:ascii="Calibri" w:hAnsi="Calibri" w:eastAsia="Times New Roman" w:cs="Calibri"/>
                <w:color w:val="000000"/>
              </w:rPr>
            </w:pPr>
          </w:p>
        </w:tc>
      </w:tr>
      <w:tr w:rsidRPr="00821655" w:rsidR="001D3F88" w:rsidTr="00580A83" w14:paraId="78509B0E" w14:textId="77777777">
        <w:trPr>
          <w:trHeight w:val="847"/>
          <w:tblHeader/>
          <w:jc w:val="center"/>
        </w:trPr>
        <w:tc>
          <w:tcPr>
            <w:tcW w:w="3097" w:type="dxa"/>
          </w:tcPr>
          <w:p w:rsidRPr="00B6704D" w:rsidR="001D3F88" w:rsidP="00580A83" w:rsidRDefault="001D3F88" w14:paraId="32CDE004" w14:textId="77777777">
            <w:r>
              <w:t>Higher Education Marketing Sample Data</w:t>
            </w:r>
          </w:p>
        </w:tc>
        <w:tc>
          <w:tcPr>
            <w:tcW w:w="5928" w:type="dxa"/>
            <w:shd w:val="clear" w:color="auto" w:fill="auto"/>
            <w:hideMark/>
          </w:tcPr>
          <w:p w:rsidRPr="00B6704D" w:rsidR="001D3F88" w:rsidP="00580A83" w:rsidRDefault="001D3F88" w14:paraId="708D505B" w14:textId="15DE4DA7">
            <w:pPr>
              <w:spacing w:line="240" w:lineRule="auto"/>
              <w:rPr>
                <w:rFonts w:ascii="Calibri" w:hAnsi="Calibri" w:eastAsia="Times New Roman" w:cs="Calibri"/>
                <w:color w:val="000000"/>
              </w:rPr>
            </w:pPr>
            <w:r w:rsidRPr="00B6704D">
              <w:rPr>
                <w:rFonts w:ascii="Calibri" w:hAnsi="Calibri" w:eastAsia="Times New Roman" w:cs="Calibri"/>
                <w:color w:val="000000"/>
              </w:rPr>
              <w:t>• HigherEdMarketingSampleDataAnchor_managed.zip</w:t>
            </w:r>
          </w:p>
        </w:tc>
      </w:tr>
    </w:tbl>
    <w:p w:rsidRPr="00437847" w:rsidR="00437847" w:rsidP="00437847" w:rsidRDefault="00437847" w14:paraId="130008EF" w14:textId="77777777"/>
    <w:p w:rsidRPr="00C43370" w:rsidR="0039665C" w:rsidP="0039665C" w:rsidRDefault="0039665C" w14:paraId="59AF2B71" w14:textId="7E96DA61">
      <w:pPr>
        <w:jc w:val="center"/>
        <w:rPr>
          <w:b/>
          <w:bCs/>
        </w:rPr>
      </w:pPr>
      <w:r w:rsidRPr="00C43370">
        <w:rPr>
          <w:b/>
          <w:bCs/>
        </w:rPr>
        <w:t xml:space="preserve">Table </w:t>
      </w:r>
      <w:r>
        <w:rPr>
          <w:b/>
          <w:bCs/>
        </w:rPr>
        <w:t>5</w:t>
      </w:r>
      <w:r w:rsidRPr="00C43370">
        <w:rPr>
          <w:b/>
          <w:bCs/>
        </w:rPr>
        <w:t xml:space="preserve">- </w:t>
      </w:r>
      <w:commentRangeStart w:id="41"/>
      <w:r>
        <w:rPr>
          <w:b/>
          <w:bCs/>
        </w:rPr>
        <w:t xml:space="preserve">Managed solution files needed to install specific </w:t>
      </w:r>
      <w:r w:rsidR="00843518">
        <w:rPr>
          <w:b/>
          <w:bCs/>
        </w:rPr>
        <w:t>K-12</w:t>
      </w:r>
      <w:r>
        <w:rPr>
          <w:b/>
          <w:bCs/>
        </w:rPr>
        <w:t xml:space="preserve"> education solutions </w:t>
      </w:r>
      <w:r w:rsidR="00214EA4">
        <w:rPr>
          <w:b/>
          <w:bCs/>
        </w:rPr>
        <w:t>manually</w:t>
      </w:r>
      <w:commentRangeEnd w:id="41"/>
      <w:r w:rsidR="003B37CD">
        <w:rPr>
          <w:rStyle w:val="CommentReference"/>
        </w:rPr>
        <w:commentReference w:id="41"/>
      </w:r>
    </w:p>
    <w:tbl>
      <w:tblPr>
        <w:tblW w:w="90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3621"/>
        <w:gridCol w:w="5421"/>
      </w:tblGrid>
      <w:tr w:rsidRPr="00821655" w:rsidR="0039665C" w:rsidTr="00843518" w14:paraId="665F64D7" w14:textId="77777777">
        <w:trPr>
          <w:trHeight w:val="47"/>
          <w:tblHeader/>
          <w:jc w:val="center"/>
        </w:trPr>
        <w:tc>
          <w:tcPr>
            <w:tcW w:w="3621" w:type="dxa"/>
            <w:shd w:val="clear" w:color="auto" w:fill="D9D9D9" w:themeFill="background1" w:themeFillShade="D9"/>
            <w:vAlign w:val="center"/>
          </w:tcPr>
          <w:p w:rsidRPr="00821655" w:rsidR="0039665C" w:rsidP="00580A83" w:rsidRDefault="0039665C" w14:paraId="302281F7" w14:textId="77777777">
            <w:pPr>
              <w:spacing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Solution Folder Name</w:t>
            </w:r>
          </w:p>
        </w:tc>
        <w:tc>
          <w:tcPr>
            <w:tcW w:w="5421" w:type="dxa"/>
            <w:shd w:val="clear" w:color="auto" w:fill="D9D9D9" w:themeFill="background1" w:themeFillShade="D9"/>
            <w:vAlign w:val="center"/>
            <w:hideMark/>
          </w:tcPr>
          <w:p w:rsidRPr="00821655" w:rsidR="0039665C" w:rsidP="00580A83" w:rsidRDefault="0039665C" w14:paraId="36E0BA7F" w14:textId="77777777">
            <w:pPr>
              <w:spacing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Managed Solution Files</w:t>
            </w:r>
            <w:r w:rsidRPr="00821655">
              <w:rPr>
                <w:rFonts w:ascii="Calibri" w:hAnsi="Calibri" w:eastAsia="Times New Roman" w:cs="Calibri"/>
                <w:b/>
                <w:bCs/>
                <w:color w:val="000000"/>
                <w:sz w:val="20"/>
                <w:szCs w:val="20"/>
              </w:rPr>
              <w:t xml:space="preserve"> </w:t>
            </w:r>
            <w:r>
              <w:rPr>
                <w:rFonts w:ascii="Calibri" w:hAnsi="Calibri" w:eastAsia="Times New Roman" w:cs="Calibri"/>
                <w:b/>
                <w:bCs/>
                <w:color w:val="000000"/>
                <w:sz w:val="20"/>
                <w:szCs w:val="20"/>
              </w:rPr>
              <w:t>C</w:t>
            </w:r>
            <w:r w:rsidRPr="00821655">
              <w:rPr>
                <w:rFonts w:ascii="Calibri" w:hAnsi="Calibri" w:eastAsia="Times New Roman" w:cs="Calibri"/>
                <w:b/>
                <w:bCs/>
                <w:color w:val="000000"/>
                <w:sz w:val="20"/>
                <w:szCs w:val="20"/>
              </w:rPr>
              <w:t>ontain</w:t>
            </w:r>
            <w:r>
              <w:rPr>
                <w:rFonts w:ascii="Calibri" w:hAnsi="Calibri" w:eastAsia="Times New Roman" w:cs="Calibri"/>
                <w:b/>
                <w:bCs/>
                <w:color w:val="000000"/>
                <w:sz w:val="20"/>
                <w:szCs w:val="20"/>
              </w:rPr>
              <w:t>ed in Solution Folder</w:t>
            </w:r>
          </w:p>
        </w:tc>
      </w:tr>
      <w:tr w:rsidRPr="00821655" w:rsidR="0039665C" w:rsidTr="00843518" w14:paraId="4D448322" w14:textId="77777777">
        <w:trPr>
          <w:trHeight w:val="222"/>
          <w:tblHeader/>
          <w:jc w:val="center"/>
        </w:trPr>
        <w:tc>
          <w:tcPr>
            <w:tcW w:w="3621" w:type="dxa"/>
          </w:tcPr>
          <w:p w:rsidRPr="00B6704D" w:rsidR="0039665C" w:rsidP="00580A83" w:rsidRDefault="0039665C" w14:paraId="74AC699D" w14:textId="77777777">
            <w:r>
              <w:t xml:space="preserve">Education Accelerator </w:t>
            </w:r>
            <w:r w:rsidRPr="00B6704D">
              <w:t>Data Model</w:t>
            </w:r>
          </w:p>
        </w:tc>
        <w:tc>
          <w:tcPr>
            <w:tcW w:w="5421" w:type="dxa"/>
            <w:shd w:val="clear" w:color="auto" w:fill="auto"/>
            <w:hideMark/>
          </w:tcPr>
          <w:p w:rsidR="0039665C" w:rsidP="00580A83" w:rsidRDefault="0039665C" w14:paraId="155CA040" w14:textId="77777777">
            <w:pPr>
              <w:spacing w:line="240" w:lineRule="auto"/>
              <w:rPr>
                <w:rFonts w:ascii="Calibri" w:hAnsi="Calibri" w:eastAsia="Times New Roman" w:cs="Calibri"/>
                <w:color w:val="000000"/>
              </w:rPr>
            </w:pPr>
            <w:r w:rsidRPr="00B6704D">
              <w:rPr>
                <w:rFonts w:ascii="Calibri" w:hAnsi="Calibri" w:eastAsia="Times New Roman" w:cs="Calibri"/>
                <w:color w:val="000000"/>
              </w:rPr>
              <w:t>• EducationAnchorDataModelCore_managed.zip</w:t>
            </w:r>
            <w:r w:rsidRPr="00B6704D">
              <w:rPr>
                <w:rFonts w:ascii="Calibri" w:hAnsi="Calibri" w:eastAsia="Times New Roman" w:cs="Calibri"/>
                <w:color w:val="000000"/>
              </w:rPr>
              <w:br/>
            </w:r>
            <w:r w:rsidRPr="00B6704D">
              <w:rPr>
                <w:rFonts w:ascii="Calibri" w:hAnsi="Calibri" w:eastAsia="Times New Roman" w:cs="Calibri"/>
                <w:color w:val="000000"/>
              </w:rPr>
              <w:t>• EducationAcceleratorCommon_managed.zip</w:t>
            </w:r>
            <w:r w:rsidRPr="00B6704D">
              <w:rPr>
                <w:rFonts w:ascii="Calibri" w:hAnsi="Calibri" w:eastAsia="Times New Roman" w:cs="Calibri"/>
                <w:color w:val="000000"/>
              </w:rPr>
              <w:br/>
            </w:r>
            <w:r w:rsidRPr="00B6704D">
              <w:rPr>
                <w:rFonts w:ascii="Calibri" w:hAnsi="Calibri" w:eastAsia="Times New Roman" w:cs="Calibri"/>
                <w:color w:val="000000"/>
              </w:rPr>
              <w:t>• EducationAcceleratorConnectionRoles_managed.zip</w:t>
            </w:r>
            <w:r w:rsidRPr="00B6704D">
              <w:rPr>
                <w:rFonts w:ascii="Calibri" w:hAnsi="Calibri" w:eastAsia="Times New Roman" w:cs="Calibri"/>
                <w:color w:val="000000"/>
              </w:rPr>
              <w:br/>
            </w:r>
            <w:r w:rsidRPr="00B6704D">
              <w:rPr>
                <w:rFonts w:ascii="Calibri" w:hAnsi="Calibri" w:eastAsia="Times New Roman" w:cs="Calibri"/>
                <w:color w:val="000000"/>
              </w:rPr>
              <w:t>• EducationCoreBusinessLogic_managed.zip</w:t>
            </w:r>
          </w:p>
          <w:p w:rsidRPr="00B6704D" w:rsidR="0039665C" w:rsidP="00580A83" w:rsidRDefault="0039665C" w14:paraId="1D7C869A" w14:textId="77777777">
            <w:pPr>
              <w:spacing w:line="240" w:lineRule="auto"/>
              <w:rPr>
                <w:rFonts w:ascii="Calibri" w:hAnsi="Calibri" w:eastAsia="Times New Roman" w:cs="Calibri"/>
                <w:color w:val="000000"/>
              </w:rPr>
            </w:pPr>
          </w:p>
        </w:tc>
      </w:tr>
      <w:tr w:rsidRPr="00821655" w:rsidR="00843518" w:rsidTr="00CC64DF" w14:paraId="07D13BD2" w14:textId="77777777">
        <w:trPr>
          <w:trHeight w:val="890"/>
          <w:tblHeader/>
          <w:jc w:val="center"/>
        </w:trPr>
        <w:tc>
          <w:tcPr>
            <w:tcW w:w="3621" w:type="dxa"/>
            <w:tcBorders>
              <w:bottom w:val="single" w:color="auto" w:sz="4" w:space="0"/>
            </w:tcBorders>
          </w:tcPr>
          <w:p w:rsidRPr="006D6B27" w:rsidR="00843518" w:rsidP="00843518" w:rsidRDefault="00A50C24" w14:paraId="0EB73B83" w14:textId="0C2274FC">
            <w:pPr>
              <w:rPr>
                <w:rFonts w:ascii="Calibri" w:hAnsi="Calibri" w:cs="Calibri"/>
              </w:rPr>
            </w:pPr>
            <w:r>
              <w:rPr>
                <w:rFonts w:ascii="Calibri" w:hAnsi="Calibri" w:cs="Calibri"/>
              </w:rPr>
              <w:t>K</w:t>
            </w:r>
            <w:r w:rsidR="00B964CE">
              <w:rPr>
                <w:rFonts w:ascii="Calibri" w:hAnsi="Calibri" w:cs="Calibri"/>
              </w:rPr>
              <w:t>-</w:t>
            </w:r>
            <w:r>
              <w:rPr>
                <w:rFonts w:ascii="Calibri" w:hAnsi="Calibri" w:cs="Calibri"/>
              </w:rPr>
              <w:t>12 Education Accelerator Power Apps</w:t>
            </w:r>
          </w:p>
          <w:p w:rsidRPr="00B6704D" w:rsidR="00843518" w:rsidP="00843518" w:rsidRDefault="00843518" w14:paraId="58678A3D" w14:textId="44767019"/>
        </w:tc>
        <w:tc>
          <w:tcPr>
            <w:tcW w:w="5421" w:type="dxa"/>
            <w:tcBorders>
              <w:bottom w:val="single" w:color="auto" w:sz="4" w:space="0"/>
            </w:tcBorders>
            <w:shd w:val="clear" w:color="auto" w:fill="auto"/>
            <w:hideMark/>
          </w:tcPr>
          <w:p w:rsidRPr="004E0E2A" w:rsidR="00843518" w:rsidP="00843518" w:rsidRDefault="00843518" w14:paraId="1D6AFFBF" w14:textId="77777777">
            <w:pPr>
              <w:pStyle w:val="ListParagraph"/>
              <w:numPr>
                <w:ilvl w:val="0"/>
                <w:numId w:val="21"/>
              </w:numPr>
              <w:spacing w:after="0" w:line="240" w:lineRule="auto"/>
              <w:ind w:left="124" w:hanging="124"/>
              <w:rPr>
                <w:rFonts w:cstheme="minorHAnsi"/>
              </w:rPr>
            </w:pPr>
            <w:r w:rsidRPr="331A172F">
              <w:t>EducationAnchorK12_managed.zip</w:t>
            </w:r>
          </w:p>
          <w:p w:rsidRPr="00B6704D" w:rsidR="00843518" w:rsidP="641E2797" w:rsidRDefault="00843518" w14:paraId="172F2CAA" w14:textId="7C6A1247">
            <w:pPr>
              <w:pStyle w:val="ListParagraph"/>
              <w:numPr>
                <w:ilvl w:val="0"/>
                <w:numId w:val="21"/>
              </w:numPr>
              <w:tabs>
                <w:tab w:val="left" w:pos="316"/>
                <w:tab w:val="left" w:pos="593"/>
              </w:tabs>
              <w:spacing w:after="0" w:line="240" w:lineRule="auto"/>
              <w:ind w:left="124" w:hanging="124"/>
            </w:pPr>
            <w:r w:rsidRPr="331A172F">
              <w:t>EducationK12ModelApps_managed.zip</w:t>
            </w:r>
          </w:p>
        </w:tc>
      </w:tr>
      <w:tr w:rsidRPr="00821655" w:rsidR="00843518" w:rsidTr="00D572D0" w14:paraId="63DB9C0F" w14:textId="77777777">
        <w:trPr>
          <w:trHeight w:val="980"/>
          <w:tblHeader/>
          <w:jc w:val="center"/>
        </w:trPr>
        <w:tc>
          <w:tcPr>
            <w:tcW w:w="3621" w:type="dxa"/>
            <w:tcBorders>
              <w:right w:val="single" w:color="auto" w:sz="6" w:space="0"/>
            </w:tcBorders>
          </w:tcPr>
          <w:p w:rsidRPr="00B6704D" w:rsidR="00843518" w:rsidP="00843518" w:rsidRDefault="00843518" w14:paraId="00F09466" w14:textId="0B7E6CD9">
            <w:pPr>
              <w:tabs>
                <w:tab w:val="left" w:pos="200"/>
              </w:tabs>
              <w:spacing w:after="0" w:line="240" w:lineRule="auto"/>
            </w:pPr>
            <w:r w:rsidRPr="00843518">
              <w:t>K</w:t>
            </w:r>
            <w:r w:rsidR="00B964CE">
              <w:t>-</w:t>
            </w:r>
            <w:r w:rsidRPr="00843518">
              <w:t>12</w:t>
            </w:r>
            <w:r w:rsidR="00CC64DF">
              <w:t xml:space="preserve"> </w:t>
            </w:r>
            <w:r w:rsidRPr="00843518">
              <w:t>Sample</w:t>
            </w:r>
            <w:r w:rsidR="00CC64DF">
              <w:t xml:space="preserve"> </w:t>
            </w:r>
            <w:r w:rsidRPr="00843518">
              <w:t>Data</w:t>
            </w:r>
          </w:p>
        </w:tc>
        <w:tc>
          <w:tcPr>
            <w:tcW w:w="5421" w:type="dxa"/>
            <w:tcBorders>
              <w:left w:val="single" w:color="auto" w:sz="6" w:space="0"/>
            </w:tcBorders>
            <w:shd w:val="clear" w:color="auto" w:fill="auto"/>
            <w:hideMark/>
          </w:tcPr>
          <w:p w:rsidRPr="00843518" w:rsidR="00843518" w:rsidP="00843518" w:rsidRDefault="11C00430" w14:paraId="2879CDDF" w14:textId="098B00A9">
            <w:pPr>
              <w:pStyle w:val="ListParagraph"/>
              <w:numPr>
                <w:ilvl w:val="0"/>
                <w:numId w:val="22"/>
              </w:numPr>
              <w:tabs>
                <w:tab w:val="left" w:pos="200"/>
              </w:tabs>
              <w:spacing w:after="0" w:line="240" w:lineRule="auto"/>
              <w:ind w:left="110" w:hanging="76"/>
            </w:pPr>
            <w:r>
              <w:t>EducationAnchorK12SampleData_managed</w:t>
            </w:r>
            <w:r w:rsidR="73FF5DF8">
              <w:t>.zip</w:t>
            </w:r>
          </w:p>
        </w:tc>
      </w:tr>
    </w:tbl>
    <w:p w:rsidRPr="00437847" w:rsidR="0039665C" w:rsidP="00437847" w:rsidRDefault="0039665C" w14:paraId="5DA0C4ED" w14:textId="77777777"/>
    <w:p w:rsidR="00E17D80" w:rsidP="00872DF3" w:rsidRDefault="00400D5A" w14:paraId="45954E58" w14:textId="18EFFBF0">
      <w:pPr>
        <w:pStyle w:val="Heading2"/>
        <w:numPr>
          <w:ilvl w:val="1"/>
          <w:numId w:val="2"/>
        </w:numPr>
        <w:spacing w:before="0"/>
      </w:pPr>
      <w:bookmarkStart w:name="_Instructions_for_installing" w:id="44"/>
      <w:bookmarkStart w:name="_Import_Required_and" w:id="45"/>
      <w:bookmarkStart w:name="_Install_first_data" w:id="46"/>
      <w:bookmarkStart w:name="_Toc121752240" w:id="47"/>
      <w:bookmarkEnd w:id="44"/>
      <w:bookmarkEnd w:id="45"/>
      <w:bookmarkEnd w:id="46"/>
      <w:r w:rsidRPr="00F61B4F">
        <w:t>I</w:t>
      </w:r>
      <w:r w:rsidR="00E17D80">
        <w:t xml:space="preserve">nstall first data </w:t>
      </w:r>
      <w:r w:rsidR="00DC762E">
        <w:t>solutions</w:t>
      </w:r>
      <w:r w:rsidR="00E17D80">
        <w:t xml:space="preserve"> manually</w:t>
      </w:r>
      <w:bookmarkEnd w:id="47"/>
    </w:p>
    <w:p w:rsidR="002779DB" w:rsidP="002779DB" w:rsidRDefault="001D60C4" w14:paraId="674BCEFF" w14:textId="15543634">
      <w:r>
        <w:t xml:space="preserve">The </w:t>
      </w:r>
      <w:r w:rsidRPr="606ED0E8" w:rsidR="007702EE">
        <w:rPr>
          <w:i/>
          <w:iCs/>
        </w:rPr>
        <w:t>EducationAccelerator</w:t>
      </w:r>
      <w:r w:rsidRPr="606ED0E8" w:rsidR="75BDA814">
        <w:rPr>
          <w:i/>
          <w:iCs/>
        </w:rPr>
        <w:t>-</w:t>
      </w:r>
      <w:r w:rsidRPr="606ED0E8" w:rsidR="007702EE">
        <w:rPr>
          <w:i/>
          <w:iCs/>
        </w:rPr>
        <w:t>RequiredData</w:t>
      </w:r>
      <w:r w:rsidRPr="004B297B" w:rsidR="007702EE">
        <w:rPr>
          <w:i/>
          <w:iCs/>
        </w:rPr>
        <w:t>.zip</w:t>
      </w:r>
      <w:r w:rsidR="007702EE">
        <w:t xml:space="preserve"> </w:t>
      </w:r>
      <w:r w:rsidR="007A0F38">
        <w:t>solution</w:t>
      </w:r>
      <w:r w:rsidR="00803ECC">
        <w:t xml:space="preserve"> must be installed before any other data </w:t>
      </w:r>
      <w:r w:rsidR="00450B3C">
        <w:t>solutions</w:t>
      </w:r>
      <w:r w:rsidR="00803ECC">
        <w:t>.</w:t>
      </w:r>
      <w:r w:rsidR="004B297B">
        <w:t xml:space="preserve"> This file can be found in the </w:t>
      </w:r>
      <w:r w:rsidRPr="00890865" w:rsidR="00890865">
        <w:rPr>
          <w:i/>
          <w:iCs/>
        </w:rPr>
        <w:t>Education Accelerator Data Model</w:t>
      </w:r>
      <w:r w:rsidR="00890865">
        <w:t xml:space="preserve"> folder. Complete the following steps </w:t>
      </w:r>
      <w:r w:rsidR="00F20473">
        <w:t>to install data solutions</w:t>
      </w:r>
      <w:r w:rsidR="007A0F38">
        <w:t>:</w:t>
      </w:r>
    </w:p>
    <w:p w:rsidR="00F20473" w:rsidP="00450B3C" w:rsidRDefault="00F20473" w14:paraId="6923DF05" w14:textId="188BF334">
      <w:pPr>
        <w:pStyle w:val="ListParagraph"/>
        <w:numPr>
          <w:ilvl w:val="0"/>
          <w:numId w:val="15"/>
        </w:numPr>
        <w:rPr>
          <w:rFonts w:ascii="Calibri" w:hAnsi="Calibri" w:eastAsia="Calibri" w:cs="Calibri"/>
        </w:rPr>
      </w:pPr>
      <w:r>
        <w:rPr>
          <w:rFonts w:ascii="Calibri" w:hAnsi="Calibri" w:eastAsia="Calibri" w:cs="Calibri"/>
        </w:rPr>
        <w:t>Download the solution files.</w:t>
      </w:r>
    </w:p>
    <w:p w:rsidRPr="00BF2DE5" w:rsidR="00450B3C" w:rsidP="00450B3C" w:rsidRDefault="00450B3C" w14:paraId="7162C767" w14:textId="7921DD92">
      <w:pPr>
        <w:pStyle w:val="ListParagraph"/>
        <w:numPr>
          <w:ilvl w:val="0"/>
          <w:numId w:val="15"/>
        </w:numPr>
        <w:rPr>
          <w:rStyle w:val="Hyperlink"/>
          <w:rFonts w:ascii="Calibri" w:hAnsi="Calibri" w:eastAsia="Calibri" w:cs="Calibri"/>
          <w:color w:val="auto"/>
          <w:u w:val="none"/>
        </w:rPr>
      </w:pPr>
      <w:r w:rsidRPr="00264CA7">
        <w:rPr>
          <w:rFonts w:ascii="Calibri" w:hAnsi="Calibri" w:eastAsia="Calibri" w:cs="Calibri"/>
        </w:rPr>
        <w:t>Acquire</w:t>
      </w:r>
      <w:r w:rsidR="006E2F7E">
        <w:rPr>
          <w:rFonts w:ascii="Calibri" w:hAnsi="Calibri" w:eastAsia="Calibri" w:cs="Calibri"/>
        </w:rPr>
        <w:t xml:space="preserve"> the</w:t>
      </w:r>
      <w:r w:rsidRPr="00264CA7">
        <w:rPr>
          <w:rFonts w:ascii="Calibri" w:hAnsi="Calibri" w:eastAsia="Calibri" w:cs="Calibri"/>
        </w:rPr>
        <w:t xml:space="preserve"> </w:t>
      </w:r>
      <w:r w:rsidRPr="00473E66">
        <w:rPr>
          <w:rFonts w:ascii="Calibri" w:hAnsi="Calibri" w:eastAsia="Calibri" w:cs="Calibri"/>
          <w:i/>
          <w:iCs/>
        </w:rPr>
        <w:t xml:space="preserve">Configuration Migration </w:t>
      </w:r>
      <w:r w:rsidRPr="00473E66" w:rsidR="00473E66">
        <w:rPr>
          <w:rFonts w:ascii="Calibri" w:hAnsi="Calibri" w:eastAsia="Calibri" w:cs="Calibri"/>
          <w:i/>
          <w:iCs/>
        </w:rPr>
        <w:t>t</w:t>
      </w:r>
      <w:r w:rsidRPr="00473E66">
        <w:rPr>
          <w:rFonts w:ascii="Calibri" w:hAnsi="Calibri" w:eastAsia="Calibri" w:cs="Calibri"/>
          <w:i/>
          <w:iCs/>
        </w:rPr>
        <w:t>ool</w:t>
      </w:r>
      <w:r w:rsidRPr="00473E66" w:rsidR="00473E66">
        <w:rPr>
          <w:rFonts w:ascii="Calibri" w:hAnsi="Calibri" w:eastAsia="Calibri" w:cs="Calibri"/>
          <w:i/>
          <w:iCs/>
        </w:rPr>
        <w:t xml:space="preserve"> (CMT)</w:t>
      </w:r>
      <w:r w:rsidRPr="00264CA7">
        <w:rPr>
          <w:rFonts w:ascii="Calibri" w:hAnsi="Calibri" w:eastAsia="Calibri" w:cs="Calibri"/>
        </w:rPr>
        <w:t xml:space="preserve"> </w:t>
      </w:r>
      <w:r>
        <w:rPr>
          <w:rFonts w:ascii="Calibri" w:hAnsi="Calibri" w:eastAsia="Calibri" w:cs="Calibri"/>
        </w:rPr>
        <w:t>by following</w:t>
      </w:r>
      <w:r w:rsidRPr="00264CA7">
        <w:rPr>
          <w:rFonts w:ascii="Calibri" w:hAnsi="Calibri" w:eastAsia="Calibri" w:cs="Calibri"/>
        </w:rPr>
        <w:t xml:space="preserve"> the instruction</w:t>
      </w:r>
      <w:r w:rsidR="006E2F7E">
        <w:rPr>
          <w:rFonts w:ascii="Calibri" w:hAnsi="Calibri" w:eastAsia="Calibri" w:cs="Calibri"/>
        </w:rPr>
        <w:t>s</w:t>
      </w:r>
      <w:r w:rsidRPr="00264CA7">
        <w:rPr>
          <w:rFonts w:ascii="Calibri" w:hAnsi="Calibri" w:eastAsia="Calibri" w:cs="Calibri"/>
        </w:rPr>
        <w:t xml:space="preserve"> provided </w:t>
      </w:r>
      <w:r>
        <w:rPr>
          <w:rFonts w:ascii="Calibri" w:hAnsi="Calibri" w:eastAsia="Calibri" w:cs="Calibri"/>
        </w:rPr>
        <w:t>in the</w:t>
      </w:r>
      <w:r w:rsidRPr="00264CA7">
        <w:rPr>
          <w:rFonts w:ascii="Calibri" w:hAnsi="Calibri" w:eastAsia="Calibri" w:cs="Calibri"/>
        </w:rPr>
        <w:t xml:space="preserve"> </w:t>
      </w:r>
      <w:hyperlink w:history="1" r:id="rId46">
        <w:r>
          <w:rPr>
            <w:rStyle w:val="Hyperlink"/>
          </w:rPr>
          <w:t>Dataverse development tools</w:t>
        </w:r>
      </w:hyperlink>
      <w:r w:rsidRPr="00A024DE">
        <w:rPr>
          <w:rStyle w:val="Hyperlink"/>
          <w:color w:val="000000" w:themeColor="text1"/>
          <w:u w:val="none"/>
        </w:rPr>
        <w:t xml:space="preserve"> article</w:t>
      </w:r>
      <w:r>
        <w:rPr>
          <w:rStyle w:val="Hyperlink"/>
          <w:color w:val="000000" w:themeColor="text1"/>
          <w:u w:val="none"/>
        </w:rPr>
        <w:t>.</w:t>
      </w:r>
    </w:p>
    <w:p w:rsidRPr="00007D7A" w:rsidR="007A0F38" w:rsidP="00007D7A" w:rsidRDefault="00450B3C" w14:paraId="69276593" w14:textId="5AB8B14C">
      <w:pPr>
        <w:pStyle w:val="ListParagraph"/>
        <w:numPr>
          <w:ilvl w:val="0"/>
          <w:numId w:val="15"/>
        </w:numPr>
        <w:rPr>
          <w:rFonts w:ascii="Calibri" w:hAnsi="Calibri" w:eastAsia="Calibri" w:cs="Calibri"/>
        </w:rPr>
      </w:pPr>
      <w:r>
        <w:rPr>
          <w:rFonts w:ascii="Calibri" w:hAnsi="Calibri" w:eastAsia="Calibri" w:cs="Calibri"/>
        </w:rPr>
        <w:t>I</w:t>
      </w:r>
      <w:r w:rsidRPr="00264CA7">
        <w:rPr>
          <w:rFonts w:ascii="Calibri" w:hAnsi="Calibri" w:eastAsia="Calibri" w:cs="Calibri"/>
        </w:rPr>
        <w:t xml:space="preserve">mport </w:t>
      </w:r>
      <w:r w:rsidR="003F5AFB">
        <w:rPr>
          <w:rFonts w:ascii="Calibri" w:hAnsi="Calibri" w:eastAsia="Calibri" w:cs="Calibri"/>
        </w:rPr>
        <w:t xml:space="preserve">the </w:t>
      </w:r>
      <w:r w:rsidR="00B522AE">
        <w:rPr>
          <w:rFonts w:ascii="Calibri" w:hAnsi="Calibri" w:eastAsia="Calibri" w:cs="Calibri"/>
        </w:rPr>
        <w:t>data solution files by following</w:t>
      </w:r>
      <w:r w:rsidRPr="00264CA7">
        <w:rPr>
          <w:rFonts w:ascii="Calibri" w:hAnsi="Calibri" w:eastAsia="Calibri" w:cs="Calibri"/>
        </w:rPr>
        <w:t xml:space="preserve"> the instructions provided </w:t>
      </w:r>
      <w:r>
        <w:rPr>
          <w:rFonts w:ascii="Calibri" w:hAnsi="Calibri" w:eastAsia="Calibri" w:cs="Calibri"/>
        </w:rPr>
        <w:t>in the</w:t>
      </w:r>
      <w:r w:rsidRPr="00264CA7">
        <w:rPr>
          <w:rFonts w:ascii="Calibri" w:hAnsi="Calibri" w:eastAsia="Calibri" w:cs="Calibri"/>
        </w:rPr>
        <w:t xml:space="preserve"> </w:t>
      </w:r>
      <w:hyperlink w:history="1" r:id="rId47">
        <w:r>
          <w:rPr>
            <w:rStyle w:val="Hyperlink"/>
          </w:rPr>
          <w:t>Import configuration data</w:t>
        </w:r>
      </w:hyperlink>
      <w:r>
        <w:rPr>
          <w:rStyle w:val="Hyperlink"/>
        </w:rPr>
        <w:t xml:space="preserve"> </w:t>
      </w:r>
      <w:r w:rsidRPr="002E40BD">
        <w:rPr>
          <w:rStyle w:val="Hyperlink"/>
          <w:color w:val="000000" w:themeColor="text1"/>
          <w:u w:val="none"/>
        </w:rPr>
        <w:t>article</w:t>
      </w:r>
      <w:r w:rsidRPr="00264CA7">
        <w:rPr>
          <w:rFonts w:ascii="Calibri" w:hAnsi="Calibri" w:eastAsia="Calibri" w:cs="Calibri"/>
        </w:rPr>
        <w:t>.</w:t>
      </w:r>
    </w:p>
    <w:p w:rsidR="00400D5A" w:rsidP="00872DF3" w:rsidRDefault="00AE4E2E" w14:paraId="47611FBC" w14:textId="3E05B974">
      <w:pPr>
        <w:pStyle w:val="Heading2"/>
        <w:numPr>
          <w:ilvl w:val="1"/>
          <w:numId w:val="2"/>
        </w:numPr>
        <w:spacing w:before="0"/>
      </w:pPr>
      <w:bookmarkStart w:name="_Import_additional_data" w:id="48"/>
      <w:bookmarkStart w:name="_Toc121752241" w:id="49"/>
      <w:bookmarkEnd w:id="48"/>
      <w:r>
        <w:t>I</w:t>
      </w:r>
      <w:r w:rsidRPr="00F61B4F" w:rsidR="00983B43">
        <w:t xml:space="preserve">mport </w:t>
      </w:r>
      <w:r>
        <w:t xml:space="preserve">additional data solutions </w:t>
      </w:r>
      <w:r w:rsidRPr="00F61B4F" w:rsidR="006C2147">
        <w:t>manually.</w:t>
      </w:r>
      <w:bookmarkEnd w:id="49"/>
    </w:p>
    <w:p w:rsidR="009F5EF9" w:rsidP="00C503E7" w:rsidRDefault="5D419CA8" w14:paraId="4CF7F8A2" w14:textId="21B51F2E">
      <w:r>
        <w:t xml:space="preserve">Table </w:t>
      </w:r>
      <w:r w:rsidR="408593DA">
        <w:t>6</w:t>
      </w:r>
      <w:r>
        <w:t xml:space="preserve"> below shows the </w:t>
      </w:r>
      <w:r w:rsidR="29AED902">
        <w:t>data</w:t>
      </w:r>
      <w:r>
        <w:t xml:space="preserve"> solutions that are often used in higher education contexts. Table </w:t>
      </w:r>
      <w:r w:rsidR="450D979D">
        <w:t>7</w:t>
      </w:r>
      <w:r>
        <w:t xml:space="preserve"> below shows the </w:t>
      </w:r>
      <w:r w:rsidR="0BBEDF94">
        <w:t>data</w:t>
      </w:r>
      <w:r>
        <w:t xml:space="preserve"> solutions that are often used in K-12 contexts. Repeat the process described in </w:t>
      </w:r>
      <w:hyperlink w:anchor="_Instructions_for_installing">
        <w:r w:rsidRPr="5635B0F5">
          <w:rPr>
            <w:rStyle w:val="Hyperlink"/>
          </w:rPr>
          <w:t>section 6.</w:t>
        </w:r>
        <w:r w:rsidRPr="5635B0F5" w:rsidR="29AED902">
          <w:rPr>
            <w:rStyle w:val="Hyperlink"/>
          </w:rPr>
          <w:t>3</w:t>
        </w:r>
      </w:hyperlink>
      <w:r>
        <w:t xml:space="preserve"> for each </w:t>
      </w:r>
      <w:r w:rsidR="0BBEDF94">
        <w:t xml:space="preserve">data </w:t>
      </w:r>
      <w:r>
        <w:t xml:space="preserve">solution file that you wish to install. </w:t>
      </w:r>
    </w:p>
    <w:p w:rsidR="00E002E0" w:rsidP="000C0723" w:rsidRDefault="6F9E5C9D" w14:paraId="156586FC" w14:textId="21B51F2E">
      <w:pPr>
        <w:spacing w:after="0"/>
      </w:pPr>
      <w:r w:rsidRPr="5635B0F5">
        <w:rPr>
          <w:b/>
          <w:bCs/>
        </w:rPr>
        <w:t>Note</w:t>
      </w:r>
      <w:r>
        <w:t>: The data solution files in the first folder (</w:t>
      </w:r>
      <w:r w:rsidRPr="5635B0F5">
        <w:rPr>
          <w:i/>
          <w:iCs/>
        </w:rPr>
        <w:t>Education Data Model</w:t>
      </w:r>
      <w:r>
        <w:t xml:space="preserve">) in Table </w:t>
      </w:r>
      <w:r w:rsidR="10DE6470">
        <w:t>6</w:t>
      </w:r>
      <w:r>
        <w:t xml:space="preserve"> and Table </w:t>
      </w:r>
      <w:r w:rsidR="10DE6470">
        <w:t>7</w:t>
      </w:r>
      <w:r>
        <w:t xml:space="preserve"> should already be installed. </w:t>
      </w:r>
    </w:p>
    <w:p w:rsidR="000C0723" w:rsidP="000C0723" w:rsidRDefault="000C0723" w14:paraId="706F8B62" w14:textId="21B51F2E">
      <w:pPr>
        <w:spacing w:after="0"/>
      </w:pPr>
    </w:p>
    <w:p w:rsidR="00E12D14" w:rsidP="00437DCB" w:rsidRDefault="34F00C8F" w14:paraId="2DFEC81B" w14:textId="21B51F2E">
      <w:pPr>
        <w:spacing w:after="0"/>
        <w:jc w:val="center"/>
        <w:rPr>
          <w:b/>
          <w:bCs/>
        </w:rPr>
      </w:pPr>
      <w:commentRangeStart w:id="50"/>
      <w:commentRangeStart w:id="51"/>
      <w:r w:rsidRPr="5635B0F5">
        <w:rPr>
          <w:b/>
          <w:bCs/>
        </w:rPr>
        <w:t>Table 6- Data solution files needed to install specific higher education solutions manually</w:t>
      </w:r>
      <w:commentRangeEnd w:id="50"/>
      <w:r w:rsidR="000C0723">
        <w:rPr>
          <w:rStyle w:val="CommentReference"/>
        </w:rPr>
        <w:commentReference w:id="50"/>
      </w:r>
      <w:commentRangeEnd w:id="51"/>
      <w:r w:rsidR="000C0723">
        <w:rPr>
          <w:rStyle w:val="CommentReference"/>
        </w:rPr>
        <w:commentReference w:id="51"/>
      </w:r>
    </w:p>
    <w:tbl>
      <w:tblPr>
        <w:tblW w:w="9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055"/>
        <w:gridCol w:w="3553"/>
        <w:gridCol w:w="1522"/>
      </w:tblGrid>
      <w:tr w:rsidRPr="0057521B" w:rsidR="000C0723" w:rsidTr="00437DCB" w14:paraId="2F78A993" w14:textId="77777777">
        <w:trPr>
          <w:trHeight w:val="530"/>
          <w:tblHeader/>
        </w:trPr>
        <w:tc>
          <w:tcPr>
            <w:tcW w:w="4055" w:type="dxa"/>
            <w:shd w:val="clear" w:color="auto" w:fill="D9D9D9" w:themeFill="background1" w:themeFillShade="D9"/>
            <w:vAlign w:val="center"/>
            <w:hideMark/>
          </w:tcPr>
          <w:p w:rsidRPr="0057521B" w:rsidR="000C0723" w:rsidP="00437DCB" w:rsidRDefault="000C0723" w14:paraId="43A5454A" w14:textId="7777777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Solution folder Name</w:t>
            </w:r>
          </w:p>
        </w:tc>
        <w:tc>
          <w:tcPr>
            <w:tcW w:w="3553" w:type="dxa"/>
            <w:shd w:val="clear" w:color="auto" w:fill="D9D9D9" w:themeFill="background1" w:themeFillShade="D9"/>
            <w:vAlign w:val="center"/>
            <w:hideMark/>
          </w:tcPr>
          <w:p w:rsidRPr="0057521B" w:rsidR="000C0723" w:rsidP="00437DCB" w:rsidRDefault="000C0723" w14:paraId="365FEEEA" w14:textId="7777777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Data s</w:t>
            </w:r>
            <w:r w:rsidRPr="0057521B">
              <w:rPr>
                <w:rFonts w:ascii="Calibri" w:hAnsi="Calibri" w:eastAsia="Times New Roman" w:cs="Calibri"/>
                <w:b/>
                <w:bCs/>
                <w:color w:val="000000"/>
                <w:sz w:val="20"/>
                <w:szCs w:val="20"/>
              </w:rPr>
              <w:t xml:space="preserve">olution </w:t>
            </w:r>
            <w:r>
              <w:rPr>
                <w:rFonts w:ascii="Calibri" w:hAnsi="Calibri" w:eastAsia="Times New Roman" w:cs="Calibri"/>
                <w:b/>
                <w:bCs/>
                <w:color w:val="000000"/>
                <w:sz w:val="20"/>
                <w:szCs w:val="20"/>
              </w:rPr>
              <w:t>f</w:t>
            </w:r>
            <w:r w:rsidRPr="0057521B">
              <w:rPr>
                <w:rFonts w:ascii="Calibri" w:hAnsi="Calibri" w:eastAsia="Times New Roman" w:cs="Calibri"/>
                <w:b/>
                <w:bCs/>
                <w:color w:val="000000"/>
                <w:sz w:val="20"/>
                <w:szCs w:val="20"/>
              </w:rPr>
              <w:t xml:space="preserve">iles it </w:t>
            </w:r>
            <w:r>
              <w:rPr>
                <w:rFonts w:ascii="Calibri" w:hAnsi="Calibri" w:eastAsia="Times New Roman" w:cs="Calibri"/>
                <w:b/>
                <w:bCs/>
                <w:color w:val="000000"/>
                <w:sz w:val="20"/>
                <w:szCs w:val="20"/>
              </w:rPr>
              <w:t>c</w:t>
            </w:r>
            <w:r w:rsidRPr="0057521B">
              <w:rPr>
                <w:rFonts w:ascii="Calibri" w:hAnsi="Calibri" w:eastAsia="Times New Roman" w:cs="Calibri"/>
                <w:b/>
                <w:bCs/>
                <w:color w:val="000000"/>
                <w:sz w:val="20"/>
                <w:szCs w:val="20"/>
              </w:rPr>
              <w:t>ontains</w:t>
            </w:r>
          </w:p>
        </w:tc>
        <w:tc>
          <w:tcPr>
            <w:tcW w:w="1522" w:type="dxa"/>
            <w:shd w:val="clear" w:color="auto" w:fill="D9D9D9" w:themeFill="background1" w:themeFillShade="D9"/>
            <w:vAlign w:val="center"/>
            <w:hideMark/>
          </w:tcPr>
          <w:p w:rsidRPr="0057521B" w:rsidR="000C0723" w:rsidP="00437DCB" w:rsidRDefault="000C0723" w14:paraId="195D6858" w14:textId="77777777">
            <w:pPr>
              <w:spacing w:after="0" w:line="240" w:lineRule="auto"/>
              <w:jc w:val="center"/>
              <w:rPr>
                <w:rFonts w:ascii="Calibri" w:hAnsi="Calibri" w:eastAsia="Times New Roman" w:cs="Calibri"/>
                <w:b/>
                <w:bCs/>
                <w:color w:val="000000"/>
                <w:sz w:val="20"/>
                <w:szCs w:val="20"/>
              </w:rPr>
            </w:pPr>
            <w:r w:rsidRPr="0057521B">
              <w:rPr>
                <w:rFonts w:ascii="Calibri" w:hAnsi="Calibri" w:eastAsia="Times New Roman" w:cs="Calibri"/>
                <w:b/>
                <w:bCs/>
                <w:color w:val="000000"/>
                <w:sz w:val="20"/>
                <w:szCs w:val="20"/>
              </w:rPr>
              <w:t xml:space="preserve">Time to </w:t>
            </w:r>
            <w:r>
              <w:rPr>
                <w:rFonts w:ascii="Calibri" w:hAnsi="Calibri" w:eastAsia="Times New Roman" w:cs="Calibri"/>
                <w:b/>
                <w:bCs/>
                <w:color w:val="000000"/>
                <w:sz w:val="20"/>
                <w:szCs w:val="20"/>
              </w:rPr>
              <w:t>Import Data</w:t>
            </w:r>
          </w:p>
        </w:tc>
      </w:tr>
      <w:tr w:rsidRPr="0057521B" w:rsidR="000C0723" w:rsidTr="00437DCB" w14:paraId="205E1C8C" w14:textId="77777777">
        <w:trPr>
          <w:trHeight w:val="527"/>
        </w:trPr>
        <w:tc>
          <w:tcPr>
            <w:tcW w:w="4055" w:type="dxa"/>
            <w:shd w:val="clear" w:color="auto" w:fill="auto"/>
            <w:hideMark/>
          </w:tcPr>
          <w:p w:rsidRPr="0057521B" w:rsidR="000C0723" w:rsidP="00437DCB" w:rsidRDefault="000C0723" w14:paraId="430E2952" w14:textId="77777777">
            <w:pPr>
              <w:spacing w:after="0" w:line="240" w:lineRule="auto"/>
              <w:rPr>
                <w:rFonts w:ascii="Calibri" w:hAnsi="Calibri" w:eastAsia="Times New Roman" w:cs="Calibri"/>
                <w:color w:val="000000"/>
              </w:rPr>
            </w:pPr>
            <w:r>
              <w:t xml:space="preserve">Education Accelerator </w:t>
            </w:r>
            <w:r w:rsidRPr="00B6704D">
              <w:t>Data Model</w:t>
            </w:r>
          </w:p>
        </w:tc>
        <w:tc>
          <w:tcPr>
            <w:tcW w:w="3553" w:type="dxa"/>
            <w:shd w:val="clear" w:color="auto" w:fill="auto"/>
            <w:hideMark/>
          </w:tcPr>
          <w:p w:rsidRPr="0057521B" w:rsidR="000C0723" w:rsidP="00437DCB" w:rsidRDefault="000C0723" w14:paraId="1153FC1E" w14:textId="77777777">
            <w:pPr>
              <w:spacing w:after="0" w:line="240" w:lineRule="auto"/>
              <w:rPr>
                <w:rFonts w:ascii="Calibri" w:hAnsi="Calibri" w:eastAsia="Times New Roman" w:cs="Calibri"/>
                <w:color w:val="000000"/>
                <w:sz w:val="20"/>
                <w:szCs w:val="20"/>
              </w:rPr>
            </w:pPr>
            <w:r w:rsidRPr="0057521B">
              <w:rPr>
                <w:rFonts w:ascii="Calibri" w:hAnsi="Calibri" w:eastAsia="Times New Roman" w:cs="Calibri"/>
                <w:color w:val="000000"/>
                <w:sz w:val="20"/>
                <w:szCs w:val="20"/>
              </w:rPr>
              <w:t>EducationAccelerator-</w:t>
            </w:r>
            <w:r>
              <w:rPr>
                <w:rFonts w:ascii="Calibri" w:hAnsi="Calibri" w:eastAsia="Times New Roman" w:cs="Calibri"/>
                <w:color w:val="000000"/>
                <w:sz w:val="20"/>
                <w:szCs w:val="20"/>
              </w:rPr>
              <w:t>Required</w:t>
            </w:r>
            <w:r w:rsidRPr="0057521B">
              <w:rPr>
                <w:rFonts w:ascii="Calibri" w:hAnsi="Calibri" w:eastAsia="Times New Roman" w:cs="Calibri"/>
                <w:color w:val="000000"/>
                <w:sz w:val="20"/>
                <w:szCs w:val="20"/>
              </w:rPr>
              <w:t>Data.zip</w:t>
            </w:r>
          </w:p>
        </w:tc>
        <w:tc>
          <w:tcPr>
            <w:tcW w:w="1522" w:type="dxa"/>
            <w:shd w:val="clear" w:color="auto" w:fill="auto"/>
            <w:hideMark/>
          </w:tcPr>
          <w:p w:rsidRPr="0057521B" w:rsidR="000C0723" w:rsidP="00437DCB" w:rsidRDefault="000C0723" w14:paraId="5DFBCFC2" w14:textId="77777777">
            <w:pPr>
              <w:spacing w:after="0" w:line="240" w:lineRule="auto"/>
              <w:rPr>
                <w:rFonts w:ascii="Calibri" w:hAnsi="Calibri" w:eastAsia="Times New Roman" w:cs="Calibri"/>
                <w:color w:val="000000"/>
              </w:rPr>
            </w:pPr>
            <w:r w:rsidRPr="0057521B">
              <w:rPr>
                <w:rFonts w:ascii="Calibri" w:hAnsi="Calibri" w:eastAsia="Times New Roman" w:cs="Calibri"/>
                <w:color w:val="000000"/>
              </w:rPr>
              <w:t>3-8 Minutes</w:t>
            </w:r>
          </w:p>
        </w:tc>
      </w:tr>
      <w:tr w:rsidRPr="0057521B" w:rsidR="000C0723" w:rsidTr="00437DCB" w14:paraId="2126562D" w14:textId="77777777">
        <w:trPr>
          <w:trHeight w:val="655"/>
        </w:trPr>
        <w:tc>
          <w:tcPr>
            <w:tcW w:w="4055" w:type="dxa"/>
            <w:shd w:val="clear" w:color="auto" w:fill="auto"/>
            <w:hideMark/>
          </w:tcPr>
          <w:p w:rsidRPr="0057521B" w:rsidR="000C0723" w:rsidP="00437DCB" w:rsidRDefault="000C0723" w14:paraId="5579DCE2" w14:textId="77777777">
            <w:pPr>
              <w:spacing w:after="0" w:line="240" w:lineRule="auto"/>
              <w:rPr>
                <w:rFonts w:ascii="Calibri" w:hAnsi="Calibri" w:eastAsia="Times New Roman" w:cs="Calibri"/>
                <w:color w:val="000000"/>
              </w:rPr>
            </w:pPr>
            <w:r>
              <w:t>Higher Education Sample Data</w:t>
            </w:r>
          </w:p>
        </w:tc>
        <w:tc>
          <w:tcPr>
            <w:tcW w:w="3553" w:type="dxa"/>
            <w:shd w:val="clear" w:color="auto" w:fill="auto"/>
            <w:hideMark/>
          </w:tcPr>
          <w:p w:rsidRPr="0057521B" w:rsidR="000C0723" w:rsidP="00437DCB" w:rsidRDefault="000C0723" w14:paraId="3F1BA284" w14:textId="77777777">
            <w:pPr>
              <w:spacing w:after="0" w:line="240" w:lineRule="auto"/>
              <w:rPr>
                <w:rFonts w:ascii="Calibri" w:hAnsi="Calibri" w:eastAsia="Times New Roman" w:cs="Calibri"/>
                <w:color w:val="000000"/>
                <w:sz w:val="20"/>
                <w:szCs w:val="20"/>
              </w:rPr>
            </w:pPr>
            <w:r w:rsidRPr="279F207C">
              <w:rPr>
                <w:rFonts w:ascii="Calibri" w:hAnsi="Calibri" w:eastAsia="Times New Roman" w:cs="Calibri"/>
                <w:color w:val="000000" w:themeColor="text1"/>
                <w:sz w:val="20"/>
                <w:szCs w:val="20"/>
              </w:rPr>
              <w:t>HIED-SampleData.zip</w:t>
            </w:r>
          </w:p>
        </w:tc>
        <w:tc>
          <w:tcPr>
            <w:tcW w:w="1522" w:type="dxa"/>
            <w:shd w:val="clear" w:color="auto" w:fill="auto"/>
            <w:hideMark/>
          </w:tcPr>
          <w:p w:rsidRPr="0057521B" w:rsidR="000C0723" w:rsidP="00437DCB" w:rsidRDefault="000C0723" w14:paraId="223688AF" w14:textId="77777777">
            <w:pPr>
              <w:spacing w:after="0" w:line="240" w:lineRule="auto"/>
              <w:rPr>
                <w:rFonts w:ascii="Calibri" w:hAnsi="Calibri" w:eastAsia="Times New Roman" w:cs="Calibri"/>
                <w:color w:val="000000"/>
              </w:rPr>
            </w:pPr>
            <w:r w:rsidRPr="0057521B">
              <w:rPr>
                <w:rFonts w:ascii="Calibri" w:hAnsi="Calibri" w:eastAsia="Times New Roman" w:cs="Calibri"/>
                <w:color w:val="000000"/>
              </w:rPr>
              <w:t>8-25 Minutes</w:t>
            </w:r>
          </w:p>
        </w:tc>
      </w:tr>
      <w:tr w:rsidRPr="0057521B" w:rsidR="000C0723" w:rsidTr="00437DCB" w14:paraId="0E2229A4" w14:textId="77777777">
        <w:trPr>
          <w:trHeight w:val="1636"/>
        </w:trPr>
        <w:tc>
          <w:tcPr>
            <w:tcW w:w="4055" w:type="dxa"/>
            <w:shd w:val="clear" w:color="auto" w:fill="auto"/>
            <w:hideMark/>
          </w:tcPr>
          <w:p w:rsidR="000C0723" w:rsidP="00437DCB" w:rsidRDefault="000C0723" w14:paraId="56C4C374" w14:textId="77777777">
            <w:pPr>
              <w:spacing w:after="0" w:line="240" w:lineRule="auto"/>
            </w:pPr>
            <w:r>
              <w:t>Higher Education Marketing Sample Data</w:t>
            </w:r>
          </w:p>
          <w:p w:rsidRPr="0057521B" w:rsidR="000C0723" w:rsidP="00437DCB" w:rsidRDefault="000C0723" w14:paraId="558B2171" w14:textId="77777777">
            <w:pPr>
              <w:spacing w:after="0" w:line="240" w:lineRule="auto"/>
              <w:rPr>
                <w:rFonts w:ascii="Calibri" w:hAnsi="Calibri" w:eastAsia="Times New Roman" w:cs="Calibri"/>
                <w:color w:val="000000"/>
              </w:rPr>
            </w:pPr>
            <w:r w:rsidRPr="008F2DB3">
              <w:rPr>
                <w:b/>
                <w:bCs/>
              </w:rPr>
              <w:t>Note:</w:t>
            </w:r>
            <w:r w:rsidRPr="008F2DB3">
              <w:t xml:space="preserve"> </w:t>
            </w:r>
            <w:r w:rsidRPr="00370EC4">
              <w:t xml:space="preserve">Skip this installation if you have not installed the Dynamics 365 Marketing application. See </w:t>
            </w:r>
            <w:hyperlink w:history="1" w:anchor="_Higher_Education_Portal">
              <w:r w:rsidRPr="00D57D6D">
                <w:rPr>
                  <w:rStyle w:val="Hyperlink"/>
                </w:rPr>
                <w:t>section 2</w:t>
              </w:r>
            </w:hyperlink>
            <w:r w:rsidRPr="00370EC4">
              <w:t xml:space="preserve"> for more information.</w:t>
            </w:r>
          </w:p>
        </w:tc>
        <w:tc>
          <w:tcPr>
            <w:tcW w:w="3553" w:type="dxa"/>
            <w:shd w:val="clear" w:color="auto" w:fill="auto"/>
            <w:hideMark/>
          </w:tcPr>
          <w:p w:rsidRPr="0057521B" w:rsidR="000C0723" w:rsidP="00437DCB" w:rsidRDefault="000C0723" w14:paraId="558EBFE5" w14:textId="77777777">
            <w:pPr>
              <w:spacing w:after="0" w:line="240" w:lineRule="auto"/>
              <w:rPr>
                <w:rFonts w:ascii="Calibri" w:hAnsi="Calibri" w:eastAsia="Times New Roman" w:cs="Calibri"/>
                <w:color w:val="000000"/>
                <w:sz w:val="20"/>
                <w:szCs w:val="20"/>
              </w:rPr>
            </w:pPr>
            <w:r w:rsidRPr="0057521B">
              <w:rPr>
                <w:rFonts w:ascii="Calibri" w:hAnsi="Calibri" w:eastAsia="Times New Roman" w:cs="Calibri"/>
                <w:color w:val="000000"/>
                <w:sz w:val="20"/>
                <w:szCs w:val="20"/>
              </w:rPr>
              <w:t>HIED-Marketing</w:t>
            </w:r>
            <w:r>
              <w:rPr>
                <w:rFonts w:ascii="Calibri" w:hAnsi="Calibri" w:eastAsia="Times New Roman" w:cs="Calibri"/>
                <w:color w:val="000000"/>
                <w:sz w:val="20"/>
                <w:szCs w:val="20"/>
              </w:rPr>
              <w:t>Sample</w:t>
            </w:r>
            <w:r w:rsidRPr="0057521B">
              <w:rPr>
                <w:rFonts w:ascii="Calibri" w:hAnsi="Calibri" w:eastAsia="Times New Roman" w:cs="Calibri"/>
                <w:color w:val="000000"/>
                <w:sz w:val="20"/>
                <w:szCs w:val="20"/>
              </w:rPr>
              <w:t>Data.zip</w:t>
            </w:r>
          </w:p>
        </w:tc>
        <w:tc>
          <w:tcPr>
            <w:tcW w:w="1522" w:type="dxa"/>
            <w:shd w:val="clear" w:color="auto" w:fill="auto"/>
            <w:hideMark/>
          </w:tcPr>
          <w:p w:rsidRPr="0057521B" w:rsidR="000C0723" w:rsidP="00437DCB" w:rsidRDefault="000C0723" w14:paraId="606497D8" w14:textId="77777777">
            <w:pPr>
              <w:spacing w:after="0" w:line="240" w:lineRule="auto"/>
              <w:rPr>
                <w:rFonts w:ascii="Calibri" w:hAnsi="Calibri" w:eastAsia="Times New Roman" w:cs="Calibri"/>
                <w:color w:val="000000"/>
              </w:rPr>
            </w:pPr>
            <w:r w:rsidRPr="0057521B">
              <w:rPr>
                <w:rFonts w:ascii="Calibri" w:hAnsi="Calibri" w:eastAsia="Times New Roman" w:cs="Calibri"/>
                <w:color w:val="000000"/>
              </w:rPr>
              <w:t>8-25 Minutes</w:t>
            </w:r>
          </w:p>
        </w:tc>
      </w:tr>
    </w:tbl>
    <w:p w:rsidR="000C0723" w:rsidP="000C0723" w:rsidRDefault="000C0723" w14:paraId="26707781" w14:textId="21B51F2E">
      <w:pPr>
        <w:jc w:val="center"/>
        <w:rPr>
          <w:b/>
          <w:bCs/>
        </w:rPr>
      </w:pPr>
    </w:p>
    <w:p w:rsidRPr="00440924" w:rsidR="00437DCB" w:rsidP="00437DCB" w:rsidRDefault="00437DCB" w14:paraId="6637DA51" w14:textId="21B51F2E">
      <w:pPr>
        <w:jc w:val="center"/>
        <w:rPr>
          <w:b/>
          <w:bCs/>
        </w:rPr>
      </w:pPr>
      <w:r w:rsidRPr="5635B0F5">
        <w:rPr>
          <w:b/>
          <w:bCs/>
        </w:rPr>
        <w:t>Table 7- Data solution files needed to install specific K-12 education solutions manually</w:t>
      </w:r>
    </w:p>
    <w:tbl>
      <w:tblPr>
        <w:tblW w:w="93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248"/>
        <w:gridCol w:w="3613"/>
        <w:gridCol w:w="1462"/>
      </w:tblGrid>
      <w:tr w:rsidRPr="0057521B" w:rsidR="00E12D14" w:rsidTr="00437DCB" w14:paraId="6E0D7156" w14:textId="77777777">
        <w:trPr>
          <w:trHeight w:val="706"/>
          <w:tblHeader/>
        </w:trPr>
        <w:tc>
          <w:tcPr>
            <w:tcW w:w="4248" w:type="dxa"/>
            <w:shd w:val="clear" w:color="auto" w:fill="D9D9D9" w:themeFill="background1" w:themeFillShade="D9"/>
            <w:vAlign w:val="center"/>
            <w:hideMark/>
          </w:tcPr>
          <w:p w:rsidRPr="0057521B" w:rsidR="00E12D14" w:rsidP="00437DCB" w:rsidRDefault="00E12D14" w14:paraId="08BAAFEF" w14:textId="7777777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Solution folder Name</w:t>
            </w:r>
          </w:p>
        </w:tc>
        <w:tc>
          <w:tcPr>
            <w:tcW w:w="3613" w:type="dxa"/>
            <w:shd w:val="clear" w:color="auto" w:fill="D9D9D9" w:themeFill="background1" w:themeFillShade="D9"/>
            <w:vAlign w:val="center"/>
            <w:hideMark/>
          </w:tcPr>
          <w:p w:rsidRPr="0057521B" w:rsidR="00E12D14" w:rsidP="00437DCB" w:rsidRDefault="00E12D14" w14:paraId="7CFC2BE7" w14:textId="7777777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Data s</w:t>
            </w:r>
            <w:r w:rsidRPr="0057521B">
              <w:rPr>
                <w:rFonts w:ascii="Calibri" w:hAnsi="Calibri" w:eastAsia="Times New Roman" w:cs="Calibri"/>
                <w:b/>
                <w:bCs/>
                <w:color w:val="000000"/>
                <w:sz w:val="20"/>
                <w:szCs w:val="20"/>
              </w:rPr>
              <w:t xml:space="preserve">olution </w:t>
            </w:r>
            <w:r>
              <w:rPr>
                <w:rFonts w:ascii="Calibri" w:hAnsi="Calibri" w:eastAsia="Times New Roman" w:cs="Calibri"/>
                <w:b/>
                <w:bCs/>
                <w:color w:val="000000"/>
                <w:sz w:val="20"/>
                <w:szCs w:val="20"/>
              </w:rPr>
              <w:t>f</w:t>
            </w:r>
            <w:r w:rsidRPr="0057521B">
              <w:rPr>
                <w:rFonts w:ascii="Calibri" w:hAnsi="Calibri" w:eastAsia="Times New Roman" w:cs="Calibri"/>
                <w:b/>
                <w:bCs/>
                <w:color w:val="000000"/>
                <w:sz w:val="20"/>
                <w:szCs w:val="20"/>
              </w:rPr>
              <w:t xml:space="preserve">iles it </w:t>
            </w:r>
            <w:r>
              <w:rPr>
                <w:rFonts w:ascii="Calibri" w:hAnsi="Calibri" w:eastAsia="Times New Roman" w:cs="Calibri"/>
                <w:b/>
                <w:bCs/>
                <w:color w:val="000000"/>
                <w:sz w:val="20"/>
                <w:szCs w:val="20"/>
              </w:rPr>
              <w:t>c</w:t>
            </w:r>
            <w:r w:rsidRPr="0057521B">
              <w:rPr>
                <w:rFonts w:ascii="Calibri" w:hAnsi="Calibri" w:eastAsia="Times New Roman" w:cs="Calibri"/>
                <w:b/>
                <w:bCs/>
                <w:color w:val="000000"/>
                <w:sz w:val="20"/>
                <w:szCs w:val="20"/>
              </w:rPr>
              <w:t>ontains</w:t>
            </w:r>
          </w:p>
        </w:tc>
        <w:tc>
          <w:tcPr>
            <w:tcW w:w="1462" w:type="dxa"/>
            <w:shd w:val="clear" w:color="auto" w:fill="D9D9D9" w:themeFill="background1" w:themeFillShade="D9"/>
            <w:vAlign w:val="center"/>
            <w:hideMark/>
          </w:tcPr>
          <w:p w:rsidRPr="0057521B" w:rsidR="00E12D14" w:rsidP="00437DCB" w:rsidRDefault="00E12D14" w14:paraId="712D3314" w14:textId="77777777">
            <w:pPr>
              <w:spacing w:after="0" w:line="240" w:lineRule="auto"/>
              <w:jc w:val="center"/>
              <w:rPr>
                <w:rFonts w:ascii="Calibri" w:hAnsi="Calibri" w:eastAsia="Times New Roman" w:cs="Calibri"/>
                <w:b/>
                <w:bCs/>
                <w:color w:val="000000"/>
                <w:sz w:val="20"/>
                <w:szCs w:val="20"/>
              </w:rPr>
            </w:pPr>
            <w:r w:rsidRPr="0057521B">
              <w:rPr>
                <w:rFonts w:ascii="Calibri" w:hAnsi="Calibri" w:eastAsia="Times New Roman" w:cs="Calibri"/>
                <w:b/>
                <w:bCs/>
                <w:color w:val="000000"/>
                <w:sz w:val="20"/>
                <w:szCs w:val="20"/>
              </w:rPr>
              <w:t xml:space="preserve">Time to </w:t>
            </w:r>
            <w:r>
              <w:rPr>
                <w:rFonts w:ascii="Calibri" w:hAnsi="Calibri" w:eastAsia="Times New Roman" w:cs="Calibri"/>
                <w:b/>
                <w:bCs/>
                <w:color w:val="000000"/>
                <w:sz w:val="20"/>
                <w:szCs w:val="20"/>
              </w:rPr>
              <w:t>Import Data</w:t>
            </w:r>
          </w:p>
        </w:tc>
      </w:tr>
      <w:tr w:rsidRPr="0057521B" w:rsidR="00E12D14" w:rsidTr="00437DCB" w14:paraId="59DEDAB4" w14:textId="77777777">
        <w:trPr>
          <w:trHeight w:val="567"/>
          <w:tblHeader/>
        </w:trPr>
        <w:tc>
          <w:tcPr>
            <w:tcW w:w="4248" w:type="dxa"/>
            <w:shd w:val="clear" w:color="auto" w:fill="auto"/>
            <w:hideMark/>
          </w:tcPr>
          <w:p w:rsidRPr="002B1BF4" w:rsidR="00E12D14" w:rsidP="00437DCB" w:rsidRDefault="00E12D14" w14:paraId="14C1DFD0" w14:textId="77777777">
            <w:pPr>
              <w:spacing w:after="0" w:line="240" w:lineRule="auto"/>
              <w:rPr>
                <w:rFonts w:ascii="Calibri" w:hAnsi="Calibri" w:eastAsia="Times New Roman" w:cs="Calibri"/>
                <w:color w:val="000000"/>
              </w:rPr>
            </w:pPr>
            <w:r w:rsidRPr="002B1BF4">
              <w:t>Education Accelerator Data Model</w:t>
            </w:r>
          </w:p>
        </w:tc>
        <w:tc>
          <w:tcPr>
            <w:tcW w:w="3613" w:type="dxa"/>
            <w:shd w:val="clear" w:color="auto" w:fill="auto"/>
            <w:hideMark/>
          </w:tcPr>
          <w:p w:rsidRPr="002B1BF4" w:rsidR="00E12D14" w:rsidP="00437DCB" w:rsidRDefault="00E12D14" w14:paraId="6CB3F3DE" w14:textId="77777777">
            <w:pPr>
              <w:pStyle w:val="ListParagraph"/>
              <w:numPr>
                <w:ilvl w:val="0"/>
                <w:numId w:val="27"/>
              </w:numPr>
              <w:spacing w:after="0" w:line="240" w:lineRule="auto"/>
              <w:ind w:left="173" w:hanging="194"/>
              <w:rPr>
                <w:rFonts w:ascii="Calibri" w:hAnsi="Calibri" w:eastAsia="Times New Roman" w:cs="Calibri"/>
                <w:color w:val="000000"/>
              </w:rPr>
            </w:pPr>
            <w:r w:rsidRPr="002B1BF4">
              <w:rPr>
                <w:rFonts w:ascii="Calibri" w:hAnsi="Calibri" w:eastAsia="Times New Roman" w:cs="Calibri"/>
                <w:color w:val="000000"/>
              </w:rPr>
              <w:t>EducationAccelerator-RequiredData.zip</w:t>
            </w:r>
          </w:p>
        </w:tc>
        <w:tc>
          <w:tcPr>
            <w:tcW w:w="1462" w:type="dxa"/>
            <w:shd w:val="clear" w:color="auto" w:fill="auto"/>
            <w:hideMark/>
          </w:tcPr>
          <w:p w:rsidRPr="0057521B" w:rsidR="00E12D14" w:rsidP="00437DCB" w:rsidRDefault="00E12D14" w14:paraId="4E9F8C86" w14:textId="77777777">
            <w:pPr>
              <w:spacing w:after="0" w:line="240" w:lineRule="auto"/>
              <w:rPr>
                <w:rFonts w:ascii="Calibri" w:hAnsi="Calibri" w:eastAsia="Times New Roman" w:cs="Calibri"/>
                <w:color w:val="000000"/>
              </w:rPr>
            </w:pPr>
            <w:r w:rsidRPr="0057521B">
              <w:rPr>
                <w:rFonts w:ascii="Calibri" w:hAnsi="Calibri" w:eastAsia="Times New Roman" w:cs="Calibri"/>
                <w:color w:val="000000"/>
              </w:rPr>
              <w:t>3-8 Minutes</w:t>
            </w:r>
          </w:p>
        </w:tc>
      </w:tr>
      <w:tr w:rsidRPr="0057521B" w:rsidR="002B1BF4" w:rsidTr="00437DCB" w14:paraId="4588DFFC" w14:textId="77777777">
        <w:trPr>
          <w:trHeight w:val="658"/>
          <w:tblHeader/>
        </w:trPr>
        <w:tc>
          <w:tcPr>
            <w:tcW w:w="4248" w:type="dxa"/>
            <w:shd w:val="clear" w:color="auto" w:fill="auto"/>
            <w:hideMark/>
          </w:tcPr>
          <w:p w:rsidRPr="0057521B" w:rsidR="002B1BF4" w:rsidP="00437DCB" w:rsidRDefault="002B1BF4" w14:paraId="5579060E" w14:textId="7078C522">
            <w:pPr>
              <w:spacing w:after="0" w:line="240" w:lineRule="auto"/>
              <w:rPr>
                <w:rFonts w:ascii="Calibri" w:hAnsi="Calibri" w:eastAsia="Times New Roman" w:cs="Calibri"/>
                <w:color w:val="000000"/>
              </w:rPr>
            </w:pPr>
            <w:r w:rsidRPr="00843518">
              <w:t>K12</w:t>
            </w:r>
            <w:r>
              <w:t xml:space="preserve"> </w:t>
            </w:r>
            <w:r w:rsidRPr="00843518">
              <w:t>Sample</w:t>
            </w:r>
            <w:r>
              <w:t xml:space="preserve"> </w:t>
            </w:r>
            <w:r w:rsidRPr="00843518">
              <w:t>Data</w:t>
            </w:r>
          </w:p>
        </w:tc>
        <w:tc>
          <w:tcPr>
            <w:tcW w:w="3613" w:type="dxa"/>
            <w:shd w:val="clear" w:color="auto" w:fill="auto"/>
            <w:hideMark/>
          </w:tcPr>
          <w:p w:rsidRPr="00B52EDC" w:rsidR="002B1BF4" w:rsidP="00437DCB" w:rsidRDefault="60257461" w14:paraId="5A9B8C02" w14:textId="28819086">
            <w:pPr>
              <w:pStyle w:val="ListParagraph"/>
              <w:numPr>
                <w:ilvl w:val="0"/>
                <w:numId w:val="26"/>
              </w:numPr>
              <w:tabs>
                <w:tab w:val="left" w:pos="83"/>
                <w:tab w:val="left" w:pos="159"/>
              </w:tabs>
              <w:spacing w:after="0" w:line="240" w:lineRule="auto"/>
              <w:ind w:left="0" w:firstLine="0"/>
            </w:pPr>
            <w:r>
              <w:t>K12-</w:t>
            </w:r>
            <w:r w:rsidR="429CFF4C">
              <w:t>Sample</w:t>
            </w:r>
            <w:r>
              <w:t>Data.zip</w:t>
            </w:r>
          </w:p>
          <w:p w:rsidRPr="002B1BF4" w:rsidR="002B1BF4" w:rsidP="00437DCB" w:rsidRDefault="002B1BF4" w14:paraId="1EEA18AF" w14:textId="642F8D14">
            <w:pPr>
              <w:pStyle w:val="ListParagraph"/>
              <w:tabs>
                <w:tab w:val="left" w:pos="159"/>
              </w:tabs>
              <w:spacing w:after="0" w:line="240" w:lineRule="auto"/>
              <w:ind w:left="0"/>
              <w:rPr>
                <w:rFonts w:ascii="Calibri" w:hAnsi="Calibri" w:eastAsia="Times New Roman" w:cs="Calibri"/>
                <w:color w:val="000000"/>
                <w:sz w:val="20"/>
                <w:szCs w:val="20"/>
              </w:rPr>
            </w:pPr>
          </w:p>
        </w:tc>
        <w:tc>
          <w:tcPr>
            <w:tcW w:w="1462" w:type="dxa"/>
            <w:shd w:val="clear" w:color="auto" w:fill="auto"/>
            <w:hideMark/>
          </w:tcPr>
          <w:p w:rsidRPr="0057521B" w:rsidR="002B1BF4" w:rsidP="00437DCB" w:rsidRDefault="002B1BF4" w14:paraId="15C1C400" w14:textId="77777777">
            <w:pPr>
              <w:spacing w:after="0" w:line="240" w:lineRule="auto"/>
              <w:rPr>
                <w:rFonts w:ascii="Calibri" w:hAnsi="Calibri" w:eastAsia="Times New Roman" w:cs="Calibri"/>
                <w:color w:val="000000"/>
              </w:rPr>
            </w:pPr>
            <w:r w:rsidRPr="0057521B">
              <w:rPr>
                <w:rFonts w:ascii="Calibri" w:hAnsi="Calibri" w:eastAsia="Times New Roman" w:cs="Calibri"/>
                <w:color w:val="000000"/>
              </w:rPr>
              <w:t>8-25 Minutes</w:t>
            </w:r>
          </w:p>
        </w:tc>
      </w:tr>
    </w:tbl>
    <w:p w:rsidRPr="005F227D" w:rsidR="005F227D" w:rsidP="008E18D8" w:rsidRDefault="005F227D" w14:paraId="7CEF690C" w14:textId="601D57E3">
      <w:pPr>
        <w:pStyle w:val="Heading1"/>
        <w:numPr>
          <w:ilvl w:val="0"/>
          <w:numId w:val="2"/>
        </w:numPr>
        <w:spacing w:after="240"/>
        <w:rPr>
          <w:rFonts w:eastAsia="Calibri Light"/>
        </w:rPr>
      </w:pPr>
      <w:bookmarkStart w:name="_Toc121752242" w:id="53"/>
      <w:r w:rsidRPr="00D05BD4">
        <w:t xml:space="preserve">Check </w:t>
      </w:r>
      <w:r w:rsidR="0077030A">
        <w:t xml:space="preserve">that all </w:t>
      </w:r>
      <w:r w:rsidRPr="00D05BD4">
        <w:t>Power Automate Flows</w:t>
      </w:r>
      <w:r w:rsidR="0077030A">
        <w:t xml:space="preserve"> are turned </w:t>
      </w:r>
      <w:r w:rsidR="00BD42EA">
        <w:t>on</w:t>
      </w:r>
      <w:bookmarkEnd w:id="53"/>
    </w:p>
    <w:p w:rsidR="005F227D" w:rsidP="00970174" w:rsidRDefault="003E160B" w14:paraId="079DDE75" w14:textId="53005E1A">
      <w:r>
        <w:t xml:space="preserve">Some </w:t>
      </w:r>
      <w:r w:rsidR="00BD7914">
        <w:t>solution</w:t>
      </w:r>
      <w:r w:rsidR="005F65D1">
        <w:t>s</w:t>
      </w:r>
      <w:r w:rsidR="00BD7914">
        <w:t xml:space="preserve"> include </w:t>
      </w:r>
      <w:hyperlink w:history="1" r:id="rId48">
        <w:r w:rsidRPr="009968E9" w:rsidR="005F227D">
          <w:rPr>
            <w:rStyle w:val="Hyperlink"/>
          </w:rPr>
          <w:t>Power Automate Flows</w:t>
        </w:r>
      </w:hyperlink>
      <w:r w:rsidRPr="00D60447" w:rsidR="005F227D">
        <w:t xml:space="preserve"> </w:t>
      </w:r>
      <w:r w:rsidR="00EE6FF5">
        <w:t xml:space="preserve">that </w:t>
      </w:r>
      <w:r w:rsidRPr="00D60447" w:rsidR="005F227D">
        <w:t>are installed</w:t>
      </w:r>
      <w:ins w:author="Sagar Agarwal (HCL TECHNOLOGIES CORPORATE SER)" w:date="2022-12-09T08:50:00Z" w:id="54">
        <w:r w:rsidRPr="00D60447" w:rsidR="005F227D">
          <w:t xml:space="preserve"> </w:t>
        </w:r>
      </w:ins>
      <w:r w:rsidR="002364AA">
        <w:t>when</w:t>
      </w:r>
      <w:r w:rsidRPr="00D60447" w:rsidR="005F227D">
        <w:t xml:space="preserve"> the </w:t>
      </w:r>
      <w:r w:rsidR="002364AA">
        <w:t>corresponding solution file is installed</w:t>
      </w:r>
      <w:r w:rsidR="00ED0DC1">
        <w:rPr>
          <w:rStyle w:val="CommentReference"/>
        </w:rPr>
        <w:t>.</w:t>
      </w:r>
      <w:r w:rsidR="0080697C">
        <w:t xml:space="preserve"> </w:t>
      </w:r>
      <w:r w:rsidR="0031220A">
        <w:t xml:space="preserve">The </w:t>
      </w:r>
      <w:r w:rsidR="000A5FBA">
        <w:t xml:space="preserve">names of </w:t>
      </w:r>
      <w:r w:rsidR="00ED0DC1">
        <w:t>the solution</w:t>
      </w:r>
      <w:r w:rsidR="00416761">
        <w:t xml:space="preserve">s </w:t>
      </w:r>
      <w:r w:rsidR="00ED0DC1">
        <w:t>that conta</w:t>
      </w:r>
      <w:r w:rsidR="005343F6">
        <w:t>in Flows and the names of the Flows</w:t>
      </w:r>
      <w:r w:rsidR="0031220A">
        <w:t xml:space="preserve"> are listed in Table</w:t>
      </w:r>
      <w:r w:rsidR="000A5FBA">
        <w:t xml:space="preserve"> </w:t>
      </w:r>
      <w:r w:rsidR="00141279">
        <w:t>8</w:t>
      </w:r>
      <w:r w:rsidR="000A5FBA">
        <w:t xml:space="preserve">. </w:t>
      </w:r>
      <w:r w:rsidR="006912C9">
        <w:t xml:space="preserve">Some </w:t>
      </w:r>
      <w:r w:rsidR="0088260C">
        <w:t>F</w:t>
      </w:r>
      <w:r w:rsidR="006912C9">
        <w:t xml:space="preserve">lows </w:t>
      </w:r>
      <w:r w:rsidR="00F232E8">
        <w:t>may</w:t>
      </w:r>
      <w:r w:rsidR="006912C9">
        <w:t xml:space="preserve"> be turned off and others </w:t>
      </w:r>
      <w:r w:rsidR="00F232E8">
        <w:t>may</w:t>
      </w:r>
      <w:r w:rsidR="006912C9">
        <w:t xml:space="preserve"> be turned on upon installation. </w:t>
      </w:r>
      <w:r w:rsidR="006461D3">
        <w:t xml:space="preserve">Check that all flows </w:t>
      </w:r>
      <w:r w:rsidR="00071494">
        <w:t xml:space="preserve">listed in Table </w:t>
      </w:r>
      <w:r w:rsidR="00ED3917">
        <w:t>8</w:t>
      </w:r>
      <w:r w:rsidR="00071494">
        <w:t xml:space="preserve"> </w:t>
      </w:r>
      <w:r w:rsidR="006461D3">
        <w:t xml:space="preserve">are turned on by following the instructions in the </w:t>
      </w:r>
      <w:hyperlink w:history="1" w:anchor="turn-flows-on" r:id="rId49">
        <w:r w:rsidRPr="00075EA4" w:rsidR="009B0811">
          <w:rPr>
            <w:rStyle w:val="Hyperlink"/>
          </w:rPr>
          <w:t>Turn flows on or off article</w:t>
        </w:r>
      </w:hyperlink>
      <w:commentRangeStart w:id="55"/>
      <w:commentRangeStart w:id="56"/>
      <w:commentRangeEnd w:id="55"/>
      <w:r w:rsidR="006E7F84">
        <w:rPr>
          <w:rStyle w:val="CommentReference"/>
        </w:rPr>
        <w:commentReference w:id="55"/>
      </w:r>
      <w:commentRangeStart w:id="57"/>
      <w:commentRangeEnd w:id="56"/>
      <w:r w:rsidR="00477B03">
        <w:rPr>
          <w:rStyle w:val="CommentReference"/>
        </w:rPr>
        <w:commentReference w:id="56"/>
      </w:r>
      <w:commentRangeEnd w:id="57"/>
      <w:r w:rsidR="00CD49D4">
        <w:rPr>
          <w:rStyle w:val="CommentReference"/>
        </w:rPr>
        <w:commentReference w:id="57"/>
      </w:r>
      <w:r w:rsidR="009B0811">
        <w:t xml:space="preserve">. </w:t>
      </w:r>
    </w:p>
    <w:p w:rsidRPr="00C43370" w:rsidR="00D40E3D" w:rsidP="00D40E3D" w:rsidRDefault="00D40E3D" w14:paraId="275CDA3D" w14:textId="034A65EF">
      <w:pPr>
        <w:spacing w:after="0"/>
        <w:jc w:val="center"/>
        <w:rPr>
          <w:b/>
          <w:bCs/>
        </w:rPr>
      </w:pPr>
      <w:r w:rsidRPr="00C43370">
        <w:rPr>
          <w:b/>
          <w:bCs/>
        </w:rPr>
        <w:t xml:space="preserve">Table </w:t>
      </w:r>
      <w:r w:rsidR="00141279">
        <w:rPr>
          <w:b/>
          <w:bCs/>
        </w:rPr>
        <w:t>8</w:t>
      </w:r>
      <w:r w:rsidRPr="00C43370">
        <w:rPr>
          <w:b/>
          <w:bCs/>
        </w:rPr>
        <w:t xml:space="preserve">- </w:t>
      </w:r>
      <w:r w:rsidR="001160B8">
        <w:rPr>
          <w:b/>
          <w:bCs/>
        </w:rPr>
        <w:t>Solution names</w:t>
      </w:r>
      <w:r w:rsidR="00ED0DC1">
        <w:rPr>
          <w:b/>
          <w:bCs/>
        </w:rPr>
        <w:t xml:space="preserve"> </w:t>
      </w:r>
      <w:r w:rsidRPr="00C43370">
        <w:rPr>
          <w:b/>
          <w:bCs/>
        </w:rPr>
        <w:t xml:space="preserve">and corresponding </w:t>
      </w:r>
      <w:r w:rsidR="00C97AAB">
        <w:rPr>
          <w:b/>
          <w:bCs/>
        </w:rPr>
        <w:t>Flows</w:t>
      </w:r>
      <w:r>
        <w:rPr>
          <w:b/>
          <w:bCs/>
        </w:rPr>
        <w:t>.</w:t>
      </w:r>
    </w:p>
    <w:tbl>
      <w:tblPr>
        <w:tblW w:w="0" w:type="auto"/>
        <w:jc w:val="center"/>
        <w:tblCellMar>
          <w:left w:w="10" w:type="dxa"/>
          <w:right w:w="10" w:type="dxa"/>
        </w:tblCellMar>
        <w:tblLook w:val="04A0" w:firstRow="1" w:lastRow="0" w:firstColumn="1" w:lastColumn="0" w:noHBand="0" w:noVBand="1"/>
      </w:tblPr>
      <w:tblGrid>
        <w:gridCol w:w="3743"/>
        <w:gridCol w:w="3797"/>
      </w:tblGrid>
      <w:tr w:rsidR="005F227D" w:rsidTr="00DD6C35" w14:paraId="488FAD42" w14:textId="77777777">
        <w:trPr>
          <w:trHeight w:val="344"/>
          <w:tblHeader/>
          <w:jc w:val="center"/>
        </w:trPr>
        <w:tc>
          <w:tcPr>
            <w:tcW w:w="3743"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left w:w="108" w:type="dxa"/>
              <w:right w:w="108" w:type="dxa"/>
            </w:tcMar>
          </w:tcPr>
          <w:p w:rsidR="005F227D" w:rsidRDefault="005F227D" w14:paraId="12EA1AC3" w14:textId="76CE8350">
            <w:pPr>
              <w:spacing w:after="0" w:line="240" w:lineRule="auto"/>
              <w:jc w:val="center"/>
              <w:rPr>
                <w:rFonts w:ascii="Calibri" w:hAnsi="Calibri" w:eastAsia="Calibri" w:cs="Calibri"/>
              </w:rPr>
            </w:pPr>
            <w:r>
              <w:rPr>
                <w:rFonts w:ascii="Calibri" w:hAnsi="Calibri" w:eastAsia="Calibri" w:cs="Calibri"/>
                <w:b/>
              </w:rPr>
              <w:t>Solution</w:t>
            </w:r>
            <w:r w:rsidR="00416761">
              <w:rPr>
                <w:rFonts w:ascii="Calibri" w:hAnsi="Calibri" w:eastAsia="Calibri" w:cs="Calibri"/>
                <w:b/>
              </w:rPr>
              <w:t xml:space="preserve"> Name</w:t>
            </w:r>
          </w:p>
        </w:tc>
        <w:tc>
          <w:tcPr>
            <w:tcW w:w="3797" w:type="dxa"/>
            <w:tcBorders>
              <w:top w:val="single" w:color="000000" w:sz="4" w:space="0"/>
              <w:left w:val="single" w:color="000000" w:sz="4" w:space="0"/>
              <w:bottom w:val="single" w:color="000000" w:sz="4" w:space="0"/>
              <w:right w:val="single" w:color="000000" w:sz="4" w:space="0"/>
            </w:tcBorders>
            <w:shd w:val="clear" w:color="auto" w:fill="A6A6A6" w:themeFill="background1" w:themeFillShade="A6"/>
            <w:tcMar>
              <w:left w:w="108" w:type="dxa"/>
              <w:right w:w="108" w:type="dxa"/>
            </w:tcMar>
          </w:tcPr>
          <w:p w:rsidR="005F227D" w:rsidRDefault="005F227D" w14:paraId="3A116655" w14:textId="469EFDCC">
            <w:pPr>
              <w:spacing w:after="0" w:line="240" w:lineRule="auto"/>
              <w:jc w:val="center"/>
              <w:rPr>
                <w:rFonts w:ascii="Calibri" w:hAnsi="Calibri" w:eastAsia="Calibri" w:cs="Calibri"/>
              </w:rPr>
            </w:pPr>
            <w:r>
              <w:rPr>
                <w:rFonts w:ascii="Calibri" w:hAnsi="Calibri" w:eastAsia="Calibri" w:cs="Calibri"/>
                <w:b/>
              </w:rPr>
              <w:t>Flow</w:t>
            </w:r>
            <w:r w:rsidR="001D036B">
              <w:rPr>
                <w:rFonts w:ascii="Calibri" w:hAnsi="Calibri" w:eastAsia="Calibri" w:cs="Calibri"/>
                <w:b/>
              </w:rPr>
              <w:t xml:space="preserve"> Name</w:t>
            </w:r>
          </w:p>
        </w:tc>
      </w:tr>
      <w:tr w:rsidR="005F227D" w:rsidTr="008E37C4" w14:paraId="554EEA4F" w14:textId="77777777">
        <w:trPr>
          <w:trHeight w:val="344"/>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4AF6A9C6" w14:textId="2A4C27F7">
            <w:pPr>
              <w:spacing w:after="0" w:line="240" w:lineRule="auto"/>
              <w:rPr>
                <w:rFonts w:ascii="Calibri" w:hAnsi="Calibri" w:eastAsia="Calibri" w:cs="Calibri"/>
              </w:rPr>
            </w:pPr>
            <w:r>
              <w:rPr>
                <w:rFonts w:ascii="Calibri" w:hAnsi="Calibri" w:eastAsia="Calibri" w:cs="Calibri"/>
              </w:rPr>
              <w:t xml:space="preserve">Education Accelerator </w:t>
            </w:r>
            <w:r w:rsidR="00D67705">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73DBE0E0" w14:textId="77777777">
            <w:pPr>
              <w:spacing w:after="0" w:line="240" w:lineRule="auto"/>
              <w:rPr>
                <w:rFonts w:ascii="Calibri" w:hAnsi="Calibri" w:eastAsia="Calibri" w:cs="Calibri"/>
              </w:rPr>
            </w:pPr>
            <w:r>
              <w:rPr>
                <w:rFonts w:ascii="Calibri" w:hAnsi="Calibri" w:eastAsia="Calibri" w:cs="Calibri"/>
              </w:rPr>
              <w:t>Accept Appointment</w:t>
            </w:r>
          </w:p>
        </w:tc>
      </w:tr>
      <w:tr w:rsidR="005F227D" w:rsidTr="00F6010A" w14:paraId="5712039A" w14:textId="77777777">
        <w:trPr>
          <w:trHeight w:val="539"/>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4F7FB922" w14:textId="57F2E4C1">
            <w:pPr>
              <w:spacing w:after="0" w:line="240" w:lineRule="auto"/>
              <w:rPr>
                <w:rFonts w:ascii="Calibri" w:hAnsi="Calibri" w:eastAsia="Calibri" w:cs="Calibri"/>
              </w:rPr>
            </w:pPr>
            <w:r>
              <w:rPr>
                <w:rFonts w:ascii="Calibri" w:hAnsi="Calibri" w:eastAsia="Calibri" w:cs="Calibri"/>
              </w:rPr>
              <w:t xml:space="preserve">Education Accelerator </w:t>
            </w:r>
            <w:r w:rsidR="002F18DE">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71EE1E6C" w14:textId="77777777">
            <w:pPr>
              <w:spacing w:after="0" w:line="240" w:lineRule="auto"/>
              <w:rPr>
                <w:rFonts w:ascii="Calibri" w:hAnsi="Calibri" w:eastAsia="Calibri" w:cs="Calibri"/>
              </w:rPr>
            </w:pPr>
            <w:r>
              <w:rPr>
                <w:rFonts w:ascii="Calibri" w:hAnsi="Calibri" w:eastAsia="Calibri" w:cs="Calibri"/>
              </w:rPr>
              <w:t>Appointment - Add Regarding as Required Attendee</w:t>
            </w:r>
          </w:p>
        </w:tc>
      </w:tr>
      <w:tr w:rsidR="005F227D" w:rsidTr="00DD6C35" w14:paraId="72EB006B" w14:textId="77777777">
        <w:trPr>
          <w:trHeight w:val="688"/>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69211A36" w14:textId="4BDA3234">
            <w:pPr>
              <w:spacing w:after="0" w:line="240" w:lineRule="auto"/>
              <w:rPr>
                <w:rFonts w:ascii="Calibri" w:hAnsi="Calibri" w:eastAsia="Calibri" w:cs="Calibri"/>
              </w:rPr>
            </w:pPr>
            <w:r>
              <w:rPr>
                <w:rFonts w:ascii="Calibri" w:hAnsi="Calibri" w:eastAsia="Calibri" w:cs="Calibri"/>
              </w:rPr>
              <w:t xml:space="preserve">Education Accelerator </w:t>
            </w:r>
            <w:r w:rsidR="00D21F82">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35F77FB5" w14:textId="22842702">
            <w:pPr>
              <w:spacing w:after="0" w:line="240" w:lineRule="auto"/>
              <w:rPr>
                <w:rFonts w:ascii="Calibri" w:hAnsi="Calibri" w:eastAsia="Calibri" w:cs="Calibri"/>
              </w:rPr>
            </w:pPr>
            <w:r>
              <w:rPr>
                <w:rFonts w:ascii="Calibri" w:hAnsi="Calibri" w:eastAsia="Calibri" w:cs="Calibri"/>
              </w:rPr>
              <w:t>FL - &gt; Course Histories -&gt; Update Is Course Required</w:t>
            </w:r>
          </w:p>
        </w:tc>
      </w:tr>
      <w:tr w:rsidR="005F227D" w:rsidTr="00DD6C35" w14:paraId="1C537E13" w14:textId="77777777">
        <w:trPr>
          <w:trHeight w:val="688"/>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603B6E" w14:paraId="3C7BF585" w14:textId="70147A8A">
            <w:pPr>
              <w:spacing w:after="0" w:line="240" w:lineRule="auto"/>
              <w:rPr>
                <w:rFonts w:ascii="Calibri" w:hAnsi="Calibri" w:eastAsia="Calibri" w:cs="Calibri"/>
              </w:rPr>
            </w:pPr>
            <w:r>
              <w:rPr>
                <w:rFonts w:ascii="Calibri" w:hAnsi="Calibri" w:eastAsia="Calibri" w:cs="Calibri"/>
              </w:rPr>
              <w:t xml:space="preserve"> </w:t>
            </w:r>
            <w:r w:rsidR="005F227D">
              <w:rPr>
                <w:rFonts w:ascii="Calibri" w:hAnsi="Calibri" w:eastAsia="Calibri" w:cs="Calibri"/>
              </w:rPr>
              <w:t xml:space="preserve">Education Accelerator </w:t>
            </w:r>
            <w:r>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7A86B17A" w14:textId="77777777">
            <w:pPr>
              <w:spacing w:after="0" w:line="240" w:lineRule="auto"/>
              <w:rPr>
                <w:rFonts w:ascii="Calibri" w:hAnsi="Calibri" w:eastAsia="Calibri" w:cs="Calibri"/>
              </w:rPr>
            </w:pPr>
            <w:r>
              <w:rPr>
                <w:rFonts w:ascii="Calibri" w:hAnsi="Calibri" w:eastAsia="Calibri" w:cs="Calibri"/>
              </w:rPr>
              <w:t>FL - &gt; Course History -&gt; Update Is Course Completed</w:t>
            </w:r>
          </w:p>
        </w:tc>
      </w:tr>
      <w:tr w:rsidR="005F227D" w:rsidTr="008E37C4" w14:paraId="0A509B89" w14:textId="77777777">
        <w:trPr>
          <w:trHeight w:val="698"/>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4A184FFB" w14:textId="52D2302E">
            <w:pPr>
              <w:spacing w:after="0" w:line="240" w:lineRule="auto"/>
              <w:rPr>
                <w:rFonts w:ascii="Calibri" w:hAnsi="Calibri" w:eastAsia="Calibri" w:cs="Calibri"/>
              </w:rPr>
            </w:pPr>
            <w:r>
              <w:rPr>
                <w:rFonts w:ascii="Calibri" w:hAnsi="Calibri" w:eastAsia="Calibri" w:cs="Calibri"/>
              </w:rPr>
              <w:t xml:space="preserve">Education Accelerator </w:t>
            </w:r>
            <w:r w:rsidR="00825A7E">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21C1290D" w14:textId="77777777">
            <w:pPr>
              <w:spacing w:after="0" w:line="240" w:lineRule="auto"/>
              <w:rPr>
                <w:rFonts w:ascii="Calibri" w:hAnsi="Calibri" w:eastAsia="Calibri" w:cs="Calibri"/>
              </w:rPr>
            </w:pPr>
            <w:r>
              <w:rPr>
                <w:rFonts w:ascii="Calibri" w:hAnsi="Calibri" w:eastAsia="Calibri" w:cs="Calibri"/>
              </w:rPr>
              <w:t>FL - Course History -&gt; Update Academic Period</w:t>
            </w:r>
          </w:p>
        </w:tc>
      </w:tr>
      <w:tr w:rsidR="005F227D" w:rsidTr="008E37C4" w14:paraId="648517CC" w14:textId="77777777">
        <w:trPr>
          <w:trHeight w:val="688"/>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516B9901" w14:textId="7C03EC1C">
            <w:pPr>
              <w:spacing w:after="0" w:line="240" w:lineRule="auto"/>
              <w:rPr>
                <w:rFonts w:ascii="Calibri" w:hAnsi="Calibri" w:eastAsia="Calibri" w:cs="Calibri"/>
              </w:rPr>
            </w:pPr>
            <w:r>
              <w:rPr>
                <w:rFonts w:ascii="Calibri" w:hAnsi="Calibri" w:eastAsia="Calibri" w:cs="Calibri"/>
              </w:rPr>
              <w:t xml:space="preserve">Education Accelerator </w:t>
            </w:r>
            <w:r w:rsidR="00825A7E">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27D9AB15" w14:textId="77777777">
            <w:pPr>
              <w:spacing w:after="0" w:line="240" w:lineRule="auto"/>
              <w:rPr>
                <w:rFonts w:ascii="Calibri" w:hAnsi="Calibri" w:eastAsia="Calibri" w:cs="Calibri"/>
              </w:rPr>
            </w:pPr>
            <w:r>
              <w:rPr>
                <w:rFonts w:ascii="Calibri" w:hAnsi="Calibri" w:eastAsia="Calibri" w:cs="Calibri"/>
              </w:rPr>
              <w:t>FL -&gt; Appointments -&gt; Update StatusCode and StateCode</w:t>
            </w:r>
          </w:p>
        </w:tc>
      </w:tr>
      <w:tr w:rsidR="005F227D" w:rsidTr="00F6010A" w14:paraId="63F4B1E5" w14:textId="77777777">
        <w:trPr>
          <w:trHeight w:val="899"/>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60EEDEC6" w14:textId="60FB10B3">
            <w:pPr>
              <w:spacing w:after="0" w:line="240" w:lineRule="auto"/>
              <w:rPr>
                <w:rFonts w:ascii="Calibri" w:hAnsi="Calibri" w:eastAsia="Calibri" w:cs="Calibri"/>
              </w:rPr>
            </w:pPr>
            <w:r>
              <w:rPr>
                <w:rFonts w:ascii="Calibri" w:hAnsi="Calibri" w:eastAsia="Calibri" w:cs="Calibri"/>
              </w:rPr>
              <w:t xml:space="preserve">Education Accelerator </w:t>
            </w:r>
            <w:r w:rsidR="00EE577C">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46E540D3" w14:textId="77777777">
            <w:pPr>
              <w:spacing w:after="0" w:line="240" w:lineRule="auto"/>
              <w:rPr>
                <w:rFonts w:ascii="Calibri" w:hAnsi="Calibri" w:eastAsia="Calibri" w:cs="Calibri"/>
              </w:rPr>
            </w:pPr>
            <w:r>
              <w:rPr>
                <w:rFonts w:ascii="Calibri" w:hAnsi="Calibri" w:eastAsia="Calibri" w:cs="Calibri"/>
              </w:rPr>
              <w:t>FL -&gt; Course Section -&gt; Update Registration Start and End date in School's Timezone</w:t>
            </w:r>
          </w:p>
        </w:tc>
      </w:tr>
      <w:tr w:rsidR="005F227D" w:rsidTr="00DD6C35" w14:paraId="4FB5B438" w14:textId="77777777">
        <w:trPr>
          <w:trHeight w:val="344"/>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3D5996D4" w14:textId="52F564E6">
            <w:pPr>
              <w:spacing w:after="0" w:line="240" w:lineRule="auto"/>
              <w:rPr>
                <w:rFonts w:ascii="Calibri" w:hAnsi="Calibri" w:eastAsia="Calibri" w:cs="Calibri"/>
              </w:rPr>
            </w:pPr>
            <w:r>
              <w:rPr>
                <w:rFonts w:ascii="Calibri" w:hAnsi="Calibri" w:eastAsia="Calibri" w:cs="Calibri"/>
              </w:rPr>
              <w:t xml:space="preserve">Education Accelerator </w:t>
            </w:r>
            <w:r w:rsidR="00B6551C">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30FC076D" w14:textId="77777777">
            <w:pPr>
              <w:spacing w:after="0" w:line="240" w:lineRule="auto"/>
              <w:rPr>
                <w:rFonts w:ascii="Calibri" w:hAnsi="Calibri" w:eastAsia="Calibri" w:cs="Calibri"/>
              </w:rPr>
            </w:pPr>
            <w:r>
              <w:rPr>
                <w:rFonts w:ascii="Calibri" w:hAnsi="Calibri" w:eastAsia="Calibri" w:cs="Calibri"/>
              </w:rPr>
              <w:t>FL -&gt; Set Duration Bell Schedule Time</w:t>
            </w:r>
          </w:p>
        </w:tc>
      </w:tr>
      <w:tr w:rsidR="005F227D" w:rsidTr="00F6010A" w14:paraId="36F35EF5" w14:textId="77777777">
        <w:trPr>
          <w:trHeight w:val="602"/>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08CF9719" w14:textId="7656950F">
            <w:pPr>
              <w:spacing w:after="0" w:line="240" w:lineRule="auto"/>
              <w:rPr>
                <w:rFonts w:ascii="Calibri" w:hAnsi="Calibri" w:eastAsia="Calibri" w:cs="Calibri"/>
              </w:rPr>
            </w:pPr>
            <w:r>
              <w:rPr>
                <w:rFonts w:ascii="Calibri" w:hAnsi="Calibri" w:eastAsia="Calibri" w:cs="Calibri"/>
              </w:rPr>
              <w:t xml:space="preserve">Education Accelerator </w:t>
            </w:r>
            <w:r w:rsidR="00876E07">
              <w:rPr>
                <w:rFonts w:ascii="Calibri" w:hAnsi="Calibri" w:eastAsia="Calibri" w:cs="Calibri"/>
              </w:rPr>
              <w:t>Common</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1EE449E3" w14:textId="77777777">
            <w:pPr>
              <w:spacing w:after="0" w:line="240" w:lineRule="auto"/>
              <w:rPr>
                <w:rFonts w:ascii="Calibri" w:hAnsi="Calibri" w:eastAsia="Calibri" w:cs="Calibri"/>
              </w:rPr>
            </w:pPr>
            <w:r>
              <w:rPr>
                <w:rFonts w:ascii="Calibri" w:hAnsi="Calibri" w:eastAsia="Calibri" w:cs="Calibri"/>
              </w:rPr>
              <w:t>FL-&gt;Create School Calendar Dates for School Calendar</w:t>
            </w:r>
          </w:p>
        </w:tc>
      </w:tr>
      <w:tr w:rsidR="005F227D" w:rsidTr="00F6010A" w14:paraId="5082F05D" w14:textId="77777777">
        <w:trPr>
          <w:trHeight w:val="530"/>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876E07" w14:paraId="318EC083" w14:textId="5313C080">
            <w:pPr>
              <w:spacing w:after="0" w:line="240" w:lineRule="auto"/>
              <w:rPr>
                <w:rFonts w:ascii="Calibri" w:hAnsi="Calibri" w:eastAsia="Calibri" w:cs="Calibri"/>
              </w:rPr>
            </w:pPr>
            <w:r>
              <w:rPr>
                <w:rFonts w:ascii="Calibri" w:hAnsi="Calibri" w:eastAsia="Calibri" w:cs="Calibri"/>
              </w:rPr>
              <w:t>Education Accelerator Higher Education Portal</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4C7C1D75" w14:textId="77777777">
            <w:pPr>
              <w:spacing w:after="0" w:line="240" w:lineRule="auto"/>
              <w:rPr>
                <w:rFonts w:ascii="Calibri" w:hAnsi="Calibri" w:eastAsia="Calibri" w:cs="Calibri"/>
              </w:rPr>
            </w:pPr>
            <w:r>
              <w:rPr>
                <w:rFonts w:ascii="Calibri" w:hAnsi="Calibri" w:eastAsia="Calibri" w:cs="Calibri"/>
              </w:rPr>
              <w:t>Notes Portal - Prefix WEB for notes on Student Resource</w:t>
            </w:r>
          </w:p>
        </w:tc>
      </w:tr>
      <w:tr w:rsidR="005F227D" w:rsidTr="00F42B86" w14:paraId="271991E8" w14:textId="77777777">
        <w:trPr>
          <w:trHeight w:val="962"/>
          <w:jc w:val="center"/>
        </w:trPr>
        <w:tc>
          <w:tcPr>
            <w:tcW w:w="37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876E07" w14:paraId="4A4BF7FA" w14:textId="47391AB7">
            <w:pPr>
              <w:spacing w:after="0" w:line="240" w:lineRule="auto"/>
              <w:rPr>
                <w:rFonts w:ascii="Calibri" w:hAnsi="Calibri" w:eastAsia="Calibri" w:cs="Calibri"/>
              </w:rPr>
            </w:pPr>
            <w:r>
              <w:rPr>
                <w:rFonts w:ascii="Calibri" w:hAnsi="Calibri" w:eastAsia="Calibri" w:cs="Calibri"/>
              </w:rPr>
              <w:t>Education Accelerator Higher Education Apps</w:t>
            </w:r>
          </w:p>
        </w:tc>
        <w:tc>
          <w:tcPr>
            <w:tcW w:w="37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sidR="005F227D" w:rsidRDefault="005F227D" w14:paraId="5F7503A4" w14:textId="77777777">
            <w:pPr>
              <w:spacing w:after="0" w:line="240" w:lineRule="auto"/>
              <w:rPr>
                <w:rFonts w:ascii="Calibri" w:hAnsi="Calibri" w:eastAsia="Calibri" w:cs="Calibri"/>
              </w:rPr>
            </w:pPr>
            <w:r>
              <w:rPr>
                <w:rFonts w:ascii="Calibri" w:hAnsi="Calibri" w:eastAsia="Calibri" w:cs="Calibri"/>
              </w:rPr>
              <w:t>Applicant State Code Task Creation</w:t>
            </w:r>
          </w:p>
        </w:tc>
      </w:tr>
    </w:tbl>
    <w:p w:rsidR="006370D5" w:rsidP="00970174" w:rsidRDefault="006370D5" w14:paraId="04C74861" w14:textId="3F1DD75F">
      <w:pPr>
        <w:rPr>
          <w:rFonts w:ascii="Segoe UI" w:hAnsi="Segoe UI" w:cs="Segoe UI"/>
          <w:color w:val="171717"/>
          <w:shd w:val="clear" w:color="auto" w:fill="FFFFFF"/>
        </w:rPr>
      </w:pPr>
    </w:p>
    <w:sectPr w:rsidR="006370D5">
      <w:footerReference w:type="default" r:id="rId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M" w:author="Maria Mendiburo" w:date="2022-12-09T11:45:00Z" w:id="16">
    <w:p w:rsidR="00E55C66" w:rsidRDefault="00E55C66" w14:paraId="0217CD22" w14:textId="318C527B">
      <w:pPr>
        <w:pStyle w:val="CommentText"/>
      </w:pPr>
      <w:r>
        <w:rPr>
          <w:rStyle w:val="CommentReference"/>
        </w:rPr>
        <w:annotationRef/>
      </w:r>
      <w:r>
        <w:fldChar w:fldCharType="begin"/>
      </w:r>
      <w:r>
        <w:instrText xml:space="preserve"> HYPERLINK "mailto:grdegr@microsoft.com" </w:instrText>
      </w:r>
      <w:bookmarkStart w:name="_@_6865EE8CC2564A9DA02F35291D110D97Z" w:id="17"/>
      <w:r>
        <w:fldChar w:fldCharType="separate"/>
      </w:r>
      <w:bookmarkEnd w:id="17"/>
      <w:r w:rsidRPr="00E55C66">
        <w:rPr>
          <w:rStyle w:val="Mention"/>
          <w:noProof/>
        </w:rPr>
        <w:t>@Greg Degruy</w:t>
      </w:r>
      <w:r>
        <w:fldChar w:fldCharType="end"/>
      </w:r>
      <w:r>
        <w:t xml:space="preserve"> or </w:t>
      </w:r>
      <w:r>
        <w:fldChar w:fldCharType="begin"/>
      </w:r>
      <w:r>
        <w:instrText xml:space="preserve"> HYPERLINK "mailto:v-amasingh@microsoft.com" </w:instrText>
      </w:r>
      <w:bookmarkStart w:name="_@_8EDCF60B0D754AD1981D3504C97672F4Z" w:id="18"/>
      <w:r>
        <w:fldChar w:fldCharType="separate"/>
      </w:r>
      <w:bookmarkEnd w:id="18"/>
      <w:r w:rsidRPr="00E55C66">
        <w:rPr>
          <w:rStyle w:val="Mention"/>
          <w:noProof/>
        </w:rPr>
        <w:t>@Amandeep Singh (HCL TECHNOLOGIES LTD)</w:t>
      </w:r>
      <w:r>
        <w:fldChar w:fldCharType="end"/>
      </w:r>
      <w:r>
        <w:t xml:space="preserve"> Can you double check this list of files? Pretty sure we need to remove the one called EducationAcceleratorK12CanvasApps because it contains only files that we are moving to the archive folder, but wanted to verify</w:t>
      </w:r>
      <w:r>
        <w:rPr>
          <w:rStyle w:val="CommentReference"/>
        </w:rPr>
        <w:annotationRef/>
      </w:r>
      <w:r>
        <w:rPr>
          <w:rStyle w:val="CommentReference"/>
        </w:rPr>
        <w:annotationRef/>
      </w:r>
    </w:p>
  </w:comment>
  <w:comment w:initials="MM" w:author="Maria Mendiburo" w:date="2022-12-12T14:21:00Z" w:id="25">
    <w:p w:rsidR="00CF6744" w:rsidRDefault="00CF6744" w14:paraId="722EEDCB" w14:textId="0B16E87D">
      <w:pPr>
        <w:pStyle w:val="CommentText"/>
      </w:pPr>
      <w:r>
        <w:rPr>
          <w:rStyle w:val="CommentReference"/>
        </w:rPr>
        <w:annotationRef/>
      </w:r>
      <w:r>
        <w:fldChar w:fldCharType="begin"/>
      </w:r>
      <w:r>
        <w:instrText xml:space="preserve"> HYPERLINK "mailto:v-sagagarwal@microsoft.com" </w:instrText>
      </w:r>
      <w:bookmarkStart w:name="_@_76BFEAAA4A9D4054942C1259FD530313Z" w:id="27"/>
      <w:r>
        <w:fldChar w:fldCharType="separate"/>
      </w:r>
      <w:bookmarkEnd w:id="27"/>
      <w:r w:rsidRPr="00CF6744">
        <w:rPr>
          <w:rStyle w:val="Mention"/>
          <w:noProof/>
        </w:rPr>
        <w:t>@Sagar Agarwal (HCL TECHNOLOGIES CORPORATE SER)</w:t>
      </w:r>
      <w:r>
        <w:fldChar w:fldCharType="end"/>
      </w:r>
      <w:r>
        <w:t xml:space="preserve"> Can you add this new section to the TOC?</w:t>
      </w:r>
      <w:r>
        <w:rPr>
          <w:rStyle w:val="CommentReference"/>
        </w:rPr>
        <w:annotationRef/>
      </w:r>
    </w:p>
  </w:comment>
  <w:comment w:initials="SA" w:author="Sagar Agarwal" w:date="2022-12-12T15:44:00Z" w:id="26">
    <w:p w:rsidR="0059367F" w:rsidP="00580A83" w:rsidRDefault="0059367F" w14:paraId="048E366E" w14:textId="77777777">
      <w:pPr>
        <w:pStyle w:val="CommentText"/>
      </w:pPr>
      <w:r>
        <w:rPr>
          <w:rStyle w:val="CommentReference"/>
        </w:rPr>
        <w:annotationRef/>
      </w:r>
      <w:r>
        <w:t>Added to TOC</w:t>
      </w:r>
      <w:r>
        <w:rPr>
          <w:rStyle w:val="CommentReference"/>
        </w:rPr>
        <w:annotationRef/>
      </w:r>
    </w:p>
  </w:comment>
  <w:comment w:initials="MM" w:author="Maria Mendiburo" w:date="2022-12-08T22:16:00Z" w:id="30">
    <w:p w:rsidR="00A53555" w:rsidRDefault="00A53555" w14:paraId="09DE8DA8" w14:textId="052C9C52">
      <w:pPr>
        <w:pStyle w:val="CommentText"/>
      </w:pPr>
      <w:r>
        <w:rPr>
          <w:rStyle w:val="CommentReference"/>
        </w:rPr>
        <w:annotationRef/>
      </w:r>
      <w:r>
        <w:fldChar w:fldCharType="begin"/>
      </w:r>
      <w:r>
        <w:instrText xml:space="preserve"> HYPERLINK "mailto:grdegr@microsoft.com" </w:instrText>
      </w:r>
      <w:bookmarkStart w:name="_@_A8B41E3AE1354CF5B5D6FA98CC3D6BD0Z" w:id="31"/>
      <w:r>
        <w:fldChar w:fldCharType="separate"/>
      </w:r>
      <w:bookmarkEnd w:id="31"/>
      <w:r w:rsidRPr="00A53555">
        <w:rPr>
          <w:rStyle w:val="Mention"/>
          <w:noProof/>
        </w:rPr>
        <w:t>@Greg Degruy</w:t>
      </w:r>
      <w:r>
        <w:fldChar w:fldCharType="end"/>
      </w:r>
      <w:r>
        <w:t xml:space="preserve"> I suggest adding the troubleshooting passage that you mentioned in standup in between section 5.6 and 5.7.  Let me know if you think it should be somewhere else</w:t>
      </w:r>
      <w:r>
        <w:rPr>
          <w:rStyle w:val="CommentReference"/>
        </w:rPr>
        <w:annotationRef/>
      </w:r>
      <w:r>
        <w:rPr>
          <w:rStyle w:val="CommentReference"/>
        </w:rPr>
        <w:annotationRef/>
      </w:r>
    </w:p>
  </w:comment>
  <w:comment w:initials="MM" w:author="Maria Mendiburo" w:date="2022-12-09T11:57:00Z" w:id="35">
    <w:p w:rsidR="001B0AFA" w:rsidRDefault="001B0AFA" w14:paraId="5C71C339" w14:textId="03FAE8C7">
      <w:pPr>
        <w:pStyle w:val="CommentText"/>
      </w:pPr>
      <w:r>
        <w:rPr>
          <w:rStyle w:val="CommentReference"/>
        </w:rPr>
        <w:annotationRef/>
      </w:r>
      <w:r>
        <w:fldChar w:fldCharType="begin"/>
      </w:r>
      <w:r>
        <w:instrText xml:space="preserve"> HYPERLINK "mailto:grdegr@microsoft.com" </w:instrText>
      </w:r>
      <w:bookmarkStart w:name="_@_972C234F01A34F2E9FE17E2E62DBCFE6Z" w:id="36"/>
      <w:r>
        <w:fldChar w:fldCharType="separate"/>
      </w:r>
      <w:bookmarkEnd w:id="36"/>
      <w:r w:rsidRPr="001B0AFA">
        <w:rPr>
          <w:rStyle w:val="Mention"/>
          <w:noProof/>
        </w:rPr>
        <w:t>@Greg Degruy</w:t>
      </w:r>
      <w:r>
        <w:fldChar w:fldCharType="end"/>
      </w:r>
      <w:r>
        <w:t xml:space="preserve"> or </w:t>
      </w:r>
      <w:r>
        <w:fldChar w:fldCharType="begin"/>
      </w:r>
      <w:r>
        <w:instrText xml:space="preserve"> HYPERLINK "mailto:v-amasingh@microsoft.com" </w:instrText>
      </w:r>
      <w:bookmarkStart w:name="_@_0A2A01047B7741D4AA1BF406D1D50B8DZ" w:id="37"/>
      <w:r>
        <w:fldChar w:fldCharType="separate"/>
      </w:r>
      <w:bookmarkEnd w:id="37"/>
      <w:r w:rsidRPr="001B0AFA">
        <w:rPr>
          <w:rStyle w:val="Mention"/>
          <w:noProof/>
        </w:rPr>
        <w:t>@Amandeep Singh (HCL TECHNOLOGIES LTD)</w:t>
      </w:r>
      <w:r>
        <w:fldChar w:fldCharType="end"/>
      </w:r>
      <w:r>
        <w:t xml:space="preserve"> Please review manual installation instructions in section 6</w:t>
      </w:r>
      <w:r>
        <w:rPr>
          <w:rStyle w:val="CommentReference"/>
        </w:rPr>
        <w:annotationRef/>
      </w:r>
      <w:r>
        <w:rPr>
          <w:rStyle w:val="CommentReference"/>
        </w:rPr>
        <w:annotationRef/>
      </w:r>
    </w:p>
  </w:comment>
  <w:comment w:initials="MM" w:author="Maria Mendiburo" w:date="2022-12-09T12:03:00Z" w:id="41">
    <w:p w:rsidR="003B37CD" w:rsidRDefault="003B37CD" w14:paraId="7EB5BC8D" w14:textId="5D5D1C6C">
      <w:pPr>
        <w:pStyle w:val="CommentText"/>
      </w:pPr>
      <w:r>
        <w:rPr>
          <w:rStyle w:val="CommentReference"/>
        </w:rPr>
        <w:annotationRef/>
      </w:r>
      <w:r>
        <w:fldChar w:fldCharType="begin"/>
      </w:r>
      <w:r>
        <w:instrText xml:space="preserve"> HYPERLINK "mailto:grdegr@microsoft.com" </w:instrText>
      </w:r>
      <w:bookmarkStart w:name="_@_4D956D8664DD4ECEA7CB8C9C424FA5C3Z" w:id="42"/>
      <w:r>
        <w:fldChar w:fldCharType="separate"/>
      </w:r>
      <w:bookmarkEnd w:id="42"/>
      <w:r w:rsidRPr="003B37CD">
        <w:rPr>
          <w:rStyle w:val="Mention"/>
          <w:noProof/>
        </w:rPr>
        <w:t>@Greg Degruy</w:t>
      </w:r>
      <w:r>
        <w:fldChar w:fldCharType="end"/>
      </w:r>
      <w:r>
        <w:t xml:space="preserve"> or </w:t>
      </w:r>
      <w:r>
        <w:fldChar w:fldCharType="begin"/>
      </w:r>
      <w:r>
        <w:instrText xml:space="preserve"> HYPERLINK "mailto:v-amasingh@microsoft.com" </w:instrText>
      </w:r>
      <w:bookmarkStart w:name="_@_54D35C85352D4623BBD6CF223350FDDFZ" w:id="43"/>
      <w:r>
        <w:fldChar w:fldCharType="separate"/>
      </w:r>
      <w:bookmarkEnd w:id="43"/>
      <w:r w:rsidRPr="003B37CD">
        <w:rPr>
          <w:rStyle w:val="Mention"/>
          <w:noProof/>
        </w:rPr>
        <w:t>@Amandeep Singh (HCL TECHNOLOGIES LTD)</w:t>
      </w:r>
      <w:r>
        <w:fldChar w:fldCharType="end"/>
      </w:r>
      <w:r>
        <w:t xml:space="preserve"> Please verify K12 file names</w:t>
      </w:r>
      <w:r>
        <w:rPr>
          <w:rStyle w:val="CommentReference"/>
        </w:rPr>
        <w:annotationRef/>
      </w:r>
      <w:r>
        <w:rPr>
          <w:rStyle w:val="CommentReference"/>
        </w:rPr>
        <w:annotationRef/>
      </w:r>
    </w:p>
  </w:comment>
  <w:comment w:initials="MM" w:author="Maria Mendiburo" w:date="2022-12-12T14:18:00Z" w:id="50">
    <w:p w:rsidR="000C0723" w:rsidP="000C0723" w:rsidRDefault="000C0723" w14:paraId="003C8D82" w14:textId="77777777">
      <w:pPr>
        <w:pStyle w:val="CommentText"/>
      </w:pPr>
      <w:r>
        <w:rPr>
          <w:rStyle w:val="CommentReference"/>
        </w:rPr>
        <w:annotationRef/>
      </w:r>
      <w:r>
        <w:fldChar w:fldCharType="begin"/>
      </w:r>
      <w:r>
        <w:instrText xml:space="preserve"> HYPERLINK "mailto:v-sagagarwal@microsoft.com" </w:instrText>
      </w:r>
      <w:bookmarkStart w:name="_@_4E789EC6C9E1498A9E41556C0A302BA7Z" w:id="52"/>
      <w:r>
        <w:fldChar w:fldCharType="separate"/>
      </w:r>
      <w:bookmarkEnd w:id="52"/>
      <w:r w:rsidRPr="00BF4B9F">
        <w:rPr>
          <w:rStyle w:val="Mention"/>
          <w:noProof/>
        </w:rPr>
        <w:t>@Sagar Agarwal (HCL TECHNOLOGIES CORPORATE SER)</w:t>
      </w:r>
      <w:r>
        <w:fldChar w:fldCharType="end"/>
      </w:r>
      <w:r>
        <w:t xml:space="preserve"> Can you check that the table names are properly linked to the tables?  I am seeing a difference between the location between the online and desktop version</w:t>
      </w:r>
      <w:r>
        <w:rPr>
          <w:rStyle w:val="CommentReference"/>
        </w:rPr>
        <w:annotationRef/>
      </w:r>
    </w:p>
  </w:comment>
  <w:comment w:initials="SA" w:author="Sagar Agarwal" w:date="2022-12-12T15:55:00Z" w:id="51">
    <w:p w:rsidR="00580A83" w:rsidP="00580A83" w:rsidRDefault="00580A83" w14:paraId="7C404756" w14:textId="77777777">
      <w:pPr>
        <w:pStyle w:val="CommentText"/>
      </w:pPr>
      <w:r>
        <w:rPr>
          <w:rStyle w:val="CommentReference"/>
        </w:rPr>
        <w:annotationRef/>
      </w:r>
      <w:r>
        <w:t>Updated there was an issue with table settings.</w:t>
      </w:r>
      <w:r>
        <w:rPr>
          <w:rStyle w:val="CommentReference"/>
        </w:rPr>
        <w:annotationRef/>
      </w:r>
    </w:p>
  </w:comment>
  <w:comment w:initials="MM" w:author="Maria Mendiburo" w:date="2022-12-08T22:10:00Z" w:id="55">
    <w:p w:rsidR="006E7F84" w:rsidRDefault="006E7F84" w14:paraId="4B171C78" w14:textId="5E0ADEDC">
      <w:pPr>
        <w:pStyle w:val="CommentText"/>
      </w:pPr>
      <w:r>
        <w:rPr>
          <w:rStyle w:val="CommentReference"/>
        </w:rPr>
        <w:annotationRef/>
      </w:r>
      <w:r>
        <w:t>Are there additional flows that need to be turned on for K-12? If so, we will need to account for them in the table</w:t>
      </w:r>
      <w:r>
        <w:rPr>
          <w:rStyle w:val="CommentReference"/>
        </w:rPr>
        <w:annotationRef/>
      </w:r>
      <w:r>
        <w:rPr>
          <w:rStyle w:val="CommentReference"/>
        </w:rPr>
        <w:annotationRef/>
      </w:r>
      <w:r>
        <w:rPr>
          <w:rStyle w:val="CommentReference"/>
        </w:rPr>
        <w:annotationRef/>
      </w:r>
    </w:p>
  </w:comment>
  <w:comment w:initials="SA" w:author="Sagar Agarwal (HCL TECHNOLOGIES CORPORATE SER)" w:date="2022-12-09T08:45:00Z" w:id="56">
    <w:p w:rsidR="00477B03" w:rsidRDefault="00477B03" w14:paraId="70106306" w14:textId="77777777">
      <w:pPr>
        <w:pStyle w:val="CommentText"/>
      </w:pPr>
      <w:r>
        <w:rPr>
          <w:rStyle w:val="CommentReference"/>
        </w:rPr>
        <w:annotationRef/>
      </w:r>
      <w:r>
        <w:t>As per the existing K12 education installation guide there are no additional flows needed for K-12</w:t>
      </w:r>
      <w:r>
        <w:rPr>
          <w:rStyle w:val="CommentReference"/>
        </w:rPr>
        <w:annotationRef/>
      </w:r>
      <w:r>
        <w:rPr>
          <w:rStyle w:val="CommentReference"/>
        </w:rPr>
        <w:annotationRef/>
      </w:r>
    </w:p>
  </w:comment>
  <w:comment w:initials="MM" w:author="Maria Mendiburo" w:date="2022-12-09T12:07:00Z" w:id="57">
    <w:p w:rsidR="00CD49D4" w:rsidRDefault="00CD49D4" w14:paraId="20C8F9FB" w14:textId="7E76AF2B">
      <w:pPr>
        <w:pStyle w:val="CommentText"/>
      </w:pPr>
      <w:r>
        <w:rPr>
          <w:rStyle w:val="CommentReference"/>
        </w:rPr>
        <w:annotationRef/>
      </w:r>
      <w:r>
        <w:fldChar w:fldCharType="begin"/>
      </w:r>
      <w:r>
        <w:instrText xml:space="preserve"> HYPERLINK "mailto:grdegr@microsoft.com" </w:instrText>
      </w:r>
      <w:bookmarkStart w:name="_@_0F34E323A9B04CECB617B986633ADDA0Z" w:id="58"/>
      <w:r>
        <w:fldChar w:fldCharType="separate"/>
      </w:r>
      <w:bookmarkEnd w:id="58"/>
      <w:r w:rsidRPr="00CD49D4">
        <w:rPr>
          <w:rStyle w:val="Mention"/>
          <w:noProof/>
        </w:rPr>
        <w:t>@Greg Degruy</w:t>
      </w:r>
      <w:r>
        <w:fldChar w:fldCharType="end"/>
      </w:r>
      <w:r>
        <w:t xml:space="preserve"> or </w:t>
      </w:r>
      <w:r>
        <w:fldChar w:fldCharType="begin"/>
      </w:r>
      <w:r>
        <w:instrText xml:space="preserve"> HYPERLINK "mailto:v-amasingh@microsoft.com" </w:instrText>
      </w:r>
      <w:bookmarkStart w:name="_@_2648EAA0398B4DBF88A4118913A78D64Z" w:id="59"/>
      <w:r>
        <w:fldChar w:fldCharType="separate"/>
      </w:r>
      <w:bookmarkEnd w:id="59"/>
      <w:r w:rsidRPr="00CD49D4">
        <w:rPr>
          <w:rStyle w:val="Mention"/>
          <w:noProof/>
        </w:rPr>
        <w:t>@Amandeep Singh (HCL TECHNOLOGIES LTD)</w:t>
      </w:r>
      <w:r>
        <w:fldChar w:fldCharType="end"/>
      </w:r>
      <w:r>
        <w:t xml:space="preserve"> Can you verify that the K12 solutions do not have any additional flows?</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7CD22" w15:done="1"/>
  <w15:commentEx w15:paraId="722EEDCB" w15:done="1"/>
  <w15:commentEx w15:paraId="048E366E" w15:paraIdParent="722EEDCB" w15:done="1"/>
  <w15:commentEx w15:paraId="09DE8DA8" w15:done="1"/>
  <w15:commentEx w15:paraId="5C71C339" w15:done="1"/>
  <w15:commentEx w15:paraId="7EB5BC8D" w15:done="1"/>
  <w15:commentEx w15:paraId="003C8D82" w15:done="1"/>
  <w15:commentEx w15:paraId="7C404756" w15:paraIdParent="003C8D82" w15:done="1"/>
  <w15:commentEx w15:paraId="4B171C78" w15:done="1"/>
  <w15:commentEx w15:paraId="70106306" w15:paraIdParent="4B171C78" w15:done="1"/>
  <w15:commentEx w15:paraId="20C8F9FB" w15:paraIdParent="4B171C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3D9E64" w16cex:dateUtc="2022-12-09T19:45:00Z">
    <w16cex:extLst>
      <w16:ext w16:uri="{CE6994B0-6A32-4C9F-8C6B-6E91EDA988CE}">
        <cr:reactions xmlns:cr="http://schemas.microsoft.com/office/comments/2020/reactions">
          <cr:reaction reactionType="1">
            <cr:reactionInfo dateUtc="2022-12-12T20:15:44Z">
              <cr:user userId="S::grdegr@microsoft.com::4bdf9f43-072c-4de2-b566-5c125c1a6a54" userProvider="AD" userName="Greg Degruy"/>
            </cr:reactionInfo>
          </cr:reaction>
        </cr:reactions>
      </w16:ext>
    </w16cex:extLst>
  </w16cex:commentExtensible>
  <w16cex:commentExtensible w16cex:durableId="2741B74F" w16cex:dateUtc="2022-12-12T22:21:00Z"/>
  <w16cex:commentExtensible w16cex:durableId="2741CACE" w16cex:dateUtc="2022-12-12T23:44:00Z"/>
  <w16cex:commentExtensible w16cex:durableId="273CE0B3" w16cex:dateUtc="2022-12-09T06:16:00Z">
    <w16cex:extLst>
      <w16:ext w16:uri="{CE6994B0-6A32-4C9F-8C6B-6E91EDA988CE}">
        <cr:reactions xmlns:cr="http://schemas.microsoft.com/office/comments/2020/reactions">
          <cr:reaction reactionType="1">
            <cr:reactionInfo dateUtc="2022-12-12T19:53:21Z">
              <cr:user userId="S::grdegr@microsoft.com::4bdf9f43-072c-4de2-b566-5c125c1a6a54" userProvider="AD" userName="Greg Degruy"/>
            </cr:reactionInfo>
          </cr:reaction>
        </cr:reactions>
      </w16:ext>
    </w16cex:extLst>
  </w16cex:commentExtensible>
  <w16cex:commentExtensible w16cex:durableId="273DA145" w16cex:dateUtc="2022-12-09T19:57:00Z">
    <w16cex:extLst>
      <w16:ext w16:uri="{CE6994B0-6A32-4C9F-8C6B-6E91EDA988CE}">
        <cr:reactions xmlns:cr="http://schemas.microsoft.com/office/comments/2020/reactions">
          <cr:reaction reactionType="1">
            <cr:reactionInfo dateUtc="2022-12-12T20:15:22Z">
              <cr:user userId="S::grdegr@microsoft.com::4bdf9f43-072c-4de2-b566-5c125c1a6a54" userProvider="AD" userName="Greg Degruy"/>
            </cr:reactionInfo>
          </cr:reaction>
        </cr:reactions>
      </w16:ext>
    </w16cex:extLst>
  </w16cex:commentExtensible>
  <w16cex:commentExtensible w16cex:durableId="273DA275" w16cex:dateUtc="2022-12-09T20:03:00Z">
    <w16cex:extLst>
      <w16:ext w16:uri="{CE6994B0-6A32-4C9F-8C6B-6E91EDA988CE}">
        <cr:reactions xmlns:cr="http://schemas.microsoft.com/office/comments/2020/reactions">
          <cr:reaction reactionType="1">
            <cr:reactionInfo dateUtc="2022-12-12T20:15:04Z">
              <cr:user userId="S::grdegr@microsoft.com::4bdf9f43-072c-4de2-b566-5c125c1a6a54" userProvider="AD" userName="Greg Degruy"/>
            </cr:reactionInfo>
          </cr:reaction>
        </cr:reactions>
      </w16:ext>
    </w16cex:extLst>
  </w16cex:commentExtensible>
  <w16cex:commentExtensible w16cex:durableId="2741B6B2" w16cex:dateUtc="2022-12-12T22:18:00Z"/>
  <w16cex:commentExtensible w16cex:durableId="2741CD56" w16cex:dateUtc="2022-12-12T23:55:00Z"/>
  <w16cex:commentExtensible w16cex:durableId="273CDF43" w16cex:dateUtc="2022-12-09T06:10:00Z">
    <w16cex:extLst>
      <w16:ext w16:uri="{CE6994B0-6A32-4C9F-8C6B-6E91EDA988CE}">
        <cr:reactions xmlns:cr="http://schemas.microsoft.com/office/comments/2020/reactions">
          <cr:reaction reactionType="1">
            <cr:reactionInfo dateUtc="2022-12-12T20:26:27Z">
              <cr:user userId="S::grdegr@microsoft.com::4bdf9f43-072c-4de2-b566-5c125c1a6a54" userProvider="AD" userName="Greg Degruy"/>
            </cr:reactionInfo>
          </cr:reaction>
        </cr:reactions>
      </w16:ext>
    </w16cex:extLst>
  </w16cex:commentExtensible>
  <w16cex:commentExtensible w16cex:durableId="273D741D" w16cex:dateUtc="2022-12-09T16:45:00Z"/>
  <w16cex:commentExtensible w16cex:durableId="273DA365" w16cex:dateUtc="2022-12-09T20:07:00Z">
    <w16cex:extLst>
      <w16:ext w16:uri="{CE6994B0-6A32-4C9F-8C6B-6E91EDA988CE}">
        <cr:reactions xmlns:cr="http://schemas.microsoft.com/office/comments/2020/reactions">
          <cr:reaction reactionType="1">
            <cr:reactionInfo dateUtc="2022-12-12T20:26:31Z">
              <cr:user userId="S::grdegr@microsoft.com::4bdf9f43-072c-4de2-b566-5c125c1a6a54" userProvider="AD" userName="Greg Degruy"/>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7CD22" w16cid:durableId="273D9E64"/>
  <w16cid:commentId w16cid:paraId="722EEDCB" w16cid:durableId="2741B74F"/>
  <w16cid:commentId w16cid:paraId="048E366E" w16cid:durableId="2741CACE"/>
  <w16cid:commentId w16cid:paraId="09DE8DA8" w16cid:durableId="273CE0B3"/>
  <w16cid:commentId w16cid:paraId="5C71C339" w16cid:durableId="273DA145"/>
  <w16cid:commentId w16cid:paraId="7EB5BC8D" w16cid:durableId="273DA275"/>
  <w16cid:commentId w16cid:paraId="003C8D82" w16cid:durableId="2741B6B2"/>
  <w16cid:commentId w16cid:paraId="7C404756" w16cid:durableId="2741CD56"/>
  <w16cid:commentId w16cid:paraId="4B171C78" w16cid:durableId="273CDF43"/>
  <w16cid:commentId w16cid:paraId="70106306" w16cid:durableId="273D741D"/>
  <w16cid:commentId w16cid:paraId="20C8F9FB" w16cid:durableId="273DA3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955" w:rsidP="009E2183" w:rsidRDefault="00520955" w14:paraId="735A53DA" w14:textId="77777777">
      <w:pPr>
        <w:spacing w:after="0" w:line="240" w:lineRule="auto"/>
      </w:pPr>
      <w:r>
        <w:separator/>
      </w:r>
    </w:p>
  </w:endnote>
  <w:endnote w:type="continuationSeparator" w:id="0">
    <w:p w:rsidR="00520955" w:rsidP="009E2183" w:rsidRDefault="00520955" w14:paraId="6F10F2C4" w14:textId="77777777">
      <w:pPr>
        <w:spacing w:after="0" w:line="240" w:lineRule="auto"/>
      </w:pPr>
      <w:r>
        <w:continuationSeparator/>
      </w:r>
    </w:p>
  </w:endnote>
  <w:endnote w:type="continuationNotice" w:id="1">
    <w:p w:rsidR="00520955" w:rsidRDefault="00520955" w14:paraId="07457B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51225"/>
      <w:docPartObj>
        <w:docPartGallery w:val="Page Numbers (Bottom of Page)"/>
        <w:docPartUnique/>
      </w:docPartObj>
    </w:sdtPr>
    <w:sdtContent>
      <w:sdt>
        <w:sdtPr>
          <w:id w:val="1728636285"/>
          <w:docPartObj>
            <w:docPartGallery w:val="Page Numbers (Top of Page)"/>
            <w:docPartUnique/>
          </w:docPartObj>
        </w:sdtPr>
        <w:sdtContent>
          <w:p w:rsidR="009E2183" w:rsidRDefault="009E2183" w14:paraId="370EBD44" w14:textId="37E917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E2183" w:rsidRDefault="009E2183" w14:paraId="34D27EE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955" w:rsidP="009E2183" w:rsidRDefault="00520955" w14:paraId="7CF91F9A" w14:textId="77777777">
      <w:pPr>
        <w:spacing w:after="0" w:line="240" w:lineRule="auto"/>
      </w:pPr>
      <w:r>
        <w:separator/>
      </w:r>
    </w:p>
  </w:footnote>
  <w:footnote w:type="continuationSeparator" w:id="0">
    <w:p w:rsidR="00520955" w:rsidP="009E2183" w:rsidRDefault="00520955" w14:paraId="7E2C43ED" w14:textId="77777777">
      <w:pPr>
        <w:spacing w:after="0" w:line="240" w:lineRule="auto"/>
      </w:pPr>
      <w:r>
        <w:continuationSeparator/>
      </w:r>
    </w:p>
  </w:footnote>
  <w:footnote w:type="continuationNotice" w:id="1">
    <w:p w:rsidR="00520955" w:rsidRDefault="00520955" w14:paraId="69237AC1"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95hBAVY1" int2:invalidationBookmarkName="" int2:hashCode="Q3Sq7iR/sjfObJ" int2:id="XOEszar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C23BCD"/>
    <w:multiLevelType w:val="hybridMultilevel"/>
    <w:tmpl w:val="CFD8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01BBE"/>
    <w:multiLevelType w:val="multilevel"/>
    <w:tmpl w:val="962C83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FB6877"/>
    <w:multiLevelType w:val="multilevel"/>
    <w:tmpl w:val="962C83A4"/>
    <w:styleLink w:val="Style1"/>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9F4CBA"/>
    <w:multiLevelType w:val="hybridMultilevel"/>
    <w:tmpl w:val="A5EE3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5C0C6B"/>
    <w:multiLevelType w:val="hybridMultilevel"/>
    <w:tmpl w:val="1C52CE8C"/>
    <w:lvl w:ilvl="0" w:tplc="8EC49C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FA48E0"/>
    <w:multiLevelType w:val="hybridMultilevel"/>
    <w:tmpl w:val="AB80D9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0C02559A"/>
    <w:multiLevelType w:val="hybridMultilevel"/>
    <w:tmpl w:val="684EDF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CF36D7F"/>
    <w:multiLevelType w:val="hybridMultilevel"/>
    <w:tmpl w:val="F7B8F70A"/>
    <w:lvl w:ilvl="0" w:tplc="04090001">
      <w:start w:val="1"/>
      <w:numFmt w:val="bullet"/>
      <w:lvlText w:val=""/>
      <w:lvlJc w:val="left"/>
      <w:pPr>
        <w:ind w:left="741" w:hanging="360"/>
      </w:pPr>
      <w:rPr>
        <w:rFonts w:hint="default" w:ascii="Symbol" w:hAnsi="Symbol"/>
      </w:rPr>
    </w:lvl>
    <w:lvl w:ilvl="1" w:tplc="04090003" w:tentative="1">
      <w:start w:val="1"/>
      <w:numFmt w:val="bullet"/>
      <w:lvlText w:val="o"/>
      <w:lvlJc w:val="left"/>
      <w:pPr>
        <w:ind w:left="1461" w:hanging="360"/>
      </w:pPr>
      <w:rPr>
        <w:rFonts w:hint="default" w:ascii="Courier New" w:hAnsi="Courier New" w:cs="Courier New"/>
      </w:rPr>
    </w:lvl>
    <w:lvl w:ilvl="2" w:tplc="04090005" w:tentative="1">
      <w:start w:val="1"/>
      <w:numFmt w:val="bullet"/>
      <w:lvlText w:val=""/>
      <w:lvlJc w:val="left"/>
      <w:pPr>
        <w:ind w:left="2181" w:hanging="360"/>
      </w:pPr>
      <w:rPr>
        <w:rFonts w:hint="default" w:ascii="Wingdings" w:hAnsi="Wingdings"/>
      </w:rPr>
    </w:lvl>
    <w:lvl w:ilvl="3" w:tplc="04090001" w:tentative="1">
      <w:start w:val="1"/>
      <w:numFmt w:val="bullet"/>
      <w:lvlText w:val=""/>
      <w:lvlJc w:val="left"/>
      <w:pPr>
        <w:ind w:left="2901" w:hanging="360"/>
      </w:pPr>
      <w:rPr>
        <w:rFonts w:hint="default" w:ascii="Symbol" w:hAnsi="Symbol"/>
      </w:rPr>
    </w:lvl>
    <w:lvl w:ilvl="4" w:tplc="04090003" w:tentative="1">
      <w:start w:val="1"/>
      <w:numFmt w:val="bullet"/>
      <w:lvlText w:val="o"/>
      <w:lvlJc w:val="left"/>
      <w:pPr>
        <w:ind w:left="3621" w:hanging="360"/>
      </w:pPr>
      <w:rPr>
        <w:rFonts w:hint="default" w:ascii="Courier New" w:hAnsi="Courier New" w:cs="Courier New"/>
      </w:rPr>
    </w:lvl>
    <w:lvl w:ilvl="5" w:tplc="04090005" w:tentative="1">
      <w:start w:val="1"/>
      <w:numFmt w:val="bullet"/>
      <w:lvlText w:val=""/>
      <w:lvlJc w:val="left"/>
      <w:pPr>
        <w:ind w:left="4341" w:hanging="360"/>
      </w:pPr>
      <w:rPr>
        <w:rFonts w:hint="default" w:ascii="Wingdings" w:hAnsi="Wingdings"/>
      </w:rPr>
    </w:lvl>
    <w:lvl w:ilvl="6" w:tplc="04090001" w:tentative="1">
      <w:start w:val="1"/>
      <w:numFmt w:val="bullet"/>
      <w:lvlText w:val=""/>
      <w:lvlJc w:val="left"/>
      <w:pPr>
        <w:ind w:left="5061" w:hanging="360"/>
      </w:pPr>
      <w:rPr>
        <w:rFonts w:hint="default" w:ascii="Symbol" w:hAnsi="Symbol"/>
      </w:rPr>
    </w:lvl>
    <w:lvl w:ilvl="7" w:tplc="04090003" w:tentative="1">
      <w:start w:val="1"/>
      <w:numFmt w:val="bullet"/>
      <w:lvlText w:val="o"/>
      <w:lvlJc w:val="left"/>
      <w:pPr>
        <w:ind w:left="5781" w:hanging="360"/>
      </w:pPr>
      <w:rPr>
        <w:rFonts w:hint="default" w:ascii="Courier New" w:hAnsi="Courier New" w:cs="Courier New"/>
      </w:rPr>
    </w:lvl>
    <w:lvl w:ilvl="8" w:tplc="04090005" w:tentative="1">
      <w:start w:val="1"/>
      <w:numFmt w:val="bullet"/>
      <w:lvlText w:val=""/>
      <w:lvlJc w:val="left"/>
      <w:pPr>
        <w:ind w:left="6501" w:hanging="360"/>
      </w:pPr>
      <w:rPr>
        <w:rFonts w:hint="default" w:ascii="Wingdings" w:hAnsi="Wingdings"/>
      </w:rPr>
    </w:lvl>
  </w:abstractNum>
  <w:abstractNum w:abstractNumId="9" w15:restartNumberingAfterBreak="0">
    <w:nsid w:val="12602ED9"/>
    <w:multiLevelType w:val="hybridMultilevel"/>
    <w:tmpl w:val="A18296C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12EC2E01"/>
    <w:multiLevelType w:val="multilevel"/>
    <w:tmpl w:val="962C83A4"/>
    <w:numStyleLink w:val="Style1"/>
  </w:abstractNum>
  <w:abstractNum w:abstractNumId="11" w15:restartNumberingAfterBreak="0">
    <w:nsid w:val="1F374B0F"/>
    <w:multiLevelType w:val="hybridMultilevel"/>
    <w:tmpl w:val="A17C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26465"/>
    <w:multiLevelType w:val="hybridMultilevel"/>
    <w:tmpl w:val="BDEC850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2FDC4D96"/>
    <w:multiLevelType w:val="hybridMultilevel"/>
    <w:tmpl w:val="48ECE4E4"/>
    <w:lvl w:ilvl="0" w:tplc="F710BFEC">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37090F56"/>
    <w:multiLevelType w:val="hybridMultilevel"/>
    <w:tmpl w:val="17DA81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DA135B"/>
    <w:multiLevelType w:val="hybridMultilevel"/>
    <w:tmpl w:val="9BF0E1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D127A8B"/>
    <w:multiLevelType w:val="hybridMultilevel"/>
    <w:tmpl w:val="15441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7B5FFA"/>
    <w:multiLevelType w:val="hybridMultilevel"/>
    <w:tmpl w:val="BDEC8508"/>
    <w:lvl w:ilvl="0" w:tplc="FB987F3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09E7567"/>
    <w:multiLevelType w:val="hybridMultilevel"/>
    <w:tmpl w:val="67D246BC"/>
    <w:lvl w:ilvl="0" w:tplc="04090001">
      <w:start w:val="1"/>
      <w:numFmt w:val="bullet"/>
      <w:lvlText w:val=""/>
      <w:lvlJc w:val="left"/>
      <w:pPr>
        <w:ind w:left="830" w:hanging="360"/>
      </w:pPr>
      <w:rPr>
        <w:rFonts w:hint="default" w:ascii="Symbol" w:hAnsi="Symbol"/>
      </w:rPr>
    </w:lvl>
    <w:lvl w:ilvl="1" w:tplc="04090003" w:tentative="1">
      <w:start w:val="1"/>
      <w:numFmt w:val="bullet"/>
      <w:lvlText w:val="o"/>
      <w:lvlJc w:val="left"/>
      <w:pPr>
        <w:ind w:left="1550" w:hanging="360"/>
      </w:pPr>
      <w:rPr>
        <w:rFonts w:hint="default" w:ascii="Courier New" w:hAnsi="Courier New" w:cs="Courier New"/>
      </w:rPr>
    </w:lvl>
    <w:lvl w:ilvl="2" w:tplc="04090005" w:tentative="1">
      <w:start w:val="1"/>
      <w:numFmt w:val="bullet"/>
      <w:lvlText w:val=""/>
      <w:lvlJc w:val="left"/>
      <w:pPr>
        <w:ind w:left="2270" w:hanging="360"/>
      </w:pPr>
      <w:rPr>
        <w:rFonts w:hint="default" w:ascii="Wingdings" w:hAnsi="Wingdings"/>
      </w:rPr>
    </w:lvl>
    <w:lvl w:ilvl="3" w:tplc="04090001" w:tentative="1">
      <w:start w:val="1"/>
      <w:numFmt w:val="bullet"/>
      <w:lvlText w:val=""/>
      <w:lvlJc w:val="left"/>
      <w:pPr>
        <w:ind w:left="2990" w:hanging="360"/>
      </w:pPr>
      <w:rPr>
        <w:rFonts w:hint="default" w:ascii="Symbol" w:hAnsi="Symbol"/>
      </w:rPr>
    </w:lvl>
    <w:lvl w:ilvl="4" w:tplc="04090003" w:tentative="1">
      <w:start w:val="1"/>
      <w:numFmt w:val="bullet"/>
      <w:lvlText w:val="o"/>
      <w:lvlJc w:val="left"/>
      <w:pPr>
        <w:ind w:left="3710" w:hanging="360"/>
      </w:pPr>
      <w:rPr>
        <w:rFonts w:hint="default" w:ascii="Courier New" w:hAnsi="Courier New" w:cs="Courier New"/>
      </w:rPr>
    </w:lvl>
    <w:lvl w:ilvl="5" w:tplc="04090005" w:tentative="1">
      <w:start w:val="1"/>
      <w:numFmt w:val="bullet"/>
      <w:lvlText w:val=""/>
      <w:lvlJc w:val="left"/>
      <w:pPr>
        <w:ind w:left="4430" w:hanging="360"/>
      </w:pPr>
      <w:rPr>
        <w:rFonts w:hint="default" w:ascii="Wingdings" w:hAnsi="Wingdings"/>
      </w:rPr>
    </w:lvl>
    <w:lvl w:ilvl="6" w:tplc="04090001" w:tentative="1">
      <w:start w:val="1"/>
      <w:numFmt w:val="bullet"/>
      <w:lvlText w:val=""/>
      <w:lvlJc w:val="left"/>
      <w:pPr>
        <w:ind w:left="5150" w:hanging="360"/>
      </w:pPr>
      <w:rPr>
        <w:rFonts w:hint="default" w:ascii="Symbol" w:hAnsi="Symbol"/>
      </w:rPr>
    </w:lvl>
    <w:lvl w:ilvl="7" w:tplc="04090003" w:tentative="1">
      <w:start w:val="1"/>
      <w:numFmt w:val="bullet"/>
      <w:lvlText w:val="o"/>
      <w:lvlJc w:val="left"/>
      <w:pPr>
        <w:ind w:left="5870" w:hanging="360"/>
      </w:pPr>
      <w:rPr>
        <w:rFonts w:hint="default" w:ascii="Courier New" w:hAnsi="Courier New" w:cs="Courier New"/>
      </w:rPr>
    </w:lvl>
    <w:lvl w:ilvl="8" w:tplc="04090005" w:tentative="1">
      <w:start w:val="1"/>
      <w:numFmt w:val="bullet"/>
      <w:lvlText w:val=""/>
      <w:lvlJc w:val="left"/>
      <w:pPr>
        <w:ind w:left="6590" w:hanging="360"/>
      </w:pPr>
      <w:rPr>
        <w:rFonts w:hint="default" w:ascii="Wingdings" w:hAnsi="Wingdings"/>
      </w:rPr>
    </w:lvl>
  </w:abstractNum>
  <w:abstractNum w:abstractNumId="19" w15:restartNumberingAfterBreak="0">
    <w:nsid w:val="57DE3525"/>
    <w:multiLevelType w:val="hybridMultilevel"/>
    <w:tmpl w:val="08B086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D426D35"/>
    <w:multiLevelType w:val="hybridMultilevel"/>
    <w:tmpl w:val="B412AA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FFA3BD6"/>
    <w:multiLevelType w:val="hybridMultilevel"/>
    <w:tmpl w:val="A95A8402"/>
    <w:lvl w:ilvl="0" w:tplc="04090001">
      <w:start w:val="1"/>
      <w:numFmt w:val="bullet"/>
      <w:lvlText w:val=""/>
      <w:lvlJc w:val="left"/>
      <w:pPr>
        <w:ind w:left="720" w:hanging="360"/>
      </w:pPr>
      <w:rPr>
        <w:rFonts w:hint="default" w:ascii="Symbol" w:hAnsi="Symbol"/>
      </w:rPr>
    </w:lvl>
    <w:lvl w:ilvl="1" w:tplc="10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1AE1D83"/>
    <w:multiLevelType w:val="hybridMultilevel"/>
    <w:tmpl w:val="075EF918"/>
    <w:lvl w:ilvl="0" w:tplc="CEFAD6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2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524DE"/>
    <w:multiLevelType w:val="hybridMultilevel"/>
    <w:tmpl w:val="BB6E2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667EEE"/>
    <w:multiLevelType w:val="multilevel"/>
    <w:tmpl w:val="962C83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95D43D9"/>
    <w:multiLevelType w:val="hybridMultilevel"/>
    <w:tmpl w:val="25EE5E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426A63"/>
    <w:multiLevelType w:val="hybridMultilevel"/>
    <w:tmpl w:val="3968A934"/>
    <w:lvl w:ilvl="0" w:tplc="04090005">
      <w:start w:val="1"/>
      <w:numFmt w:val="bullet"/>
      <w:lvlText w:val=""/>
      <w:lvlJc w:val="left"/>
      <w:pPr>
        <w:ind w:left="2160" w:hanging="360"/>
      </w:pPr>
      <w:rPr>
        <w:rFonts w:hint="default" w:ascii="Wingdings" w:hAnsi="Wingdings"/>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16cid:durableId="8140103">
    <w:abstractNumId w:val="13"/>
  </w:num>
  <w:num w:numId="2" w16cid:durableId="769934500">
    <w:abstractNumId w:val="0"/>
  </w:num>
  <w:num w:numId="3" w16cid:durableId="1025522785">
    <w:abstractNumId w:val="24"/>
  </w:num>
  <w:num w:numId="4" w16cid:durableId="33771335">
    <w:abstractNumId w:val="4"/>
  </w:num>
  <w:num w:numId="5" w16cid:durableId="1873226832">
    <w:abstractNumId w:val="2"/>
  </w:num>
  <w:num w:numId="6" w16cid:durableId="1240408725">
    <w:abstractNumId w:val="5"/>
  </w:num>
  <w:num w:numId="7" w16cid:durableId="1700819089">
    <w:abstractNumId w:val="15"/>
  </w:num>
  <w:num w:numId="8" w16cid:durableId="1779640971">
    <w:abstractNumId w:val="11"/>
  </w:num>
  <w:num w:numId="9" w16cid:durableId="1202744818">
    <w:abstractNumId w:val="22"/>
  </w:num>
  <w:num w:numId="10" w16cid:durableId="127163520">
    <w:abstractNumId w:val="17"/>
  </w:num>
  <w:num w:numId="11" w16cid:durableId="1606308752">
    <w:abstractNumId w:val="1"/>
  </w:num>
  <w:num w:numId="12" w16cid:durableId="1473060958">
    <w:abstractNumId w:val="23"/>
  </w:num>
  <w:num w:numId="13" w16cid:durableId="1156842011">
    <w:abstractNumId w:val="12"/>
  </w:num>
  <w:num w:numId="14" w16cid:durableId="558705814">
    <w:abstractNumId w:val="14"/>
  </w:num>
  <w:num w:numId="15" w16cid:durableId="1589969976">
    <w:abstractNumId w:val="25"/>
  </w:num>
  <w:num w:numId="16" w16cid:durableId="116535784">
    <w:abstractNumId w:val="9"/>
  </w:num>
  <w:num w:numId="17" w16cid:durableId="258605100">
    <w:abstractNumId w:val="6"/>
  </w:num>
  <w:num w:numId="18" w16cid:durableId="575210574">
    <w:abstractNumId w:val="21"/>
  </w:num>
  <w:num w:numId="19" w16cid:durableId="1232422507">
    <w:abstractNumId w:val="26"/>
  </w:num>
  <w:num w:numId="20" w16cid:durableId="962423343">
    <w:abstractNumId w:val="7"/>
  </w:num>
  <w:num w:numId="21" w16cid:durableId="1611350259">
    <w:abstractNumId w:val="8"/>
  </w:num>
  <w:num w:numId="22" w16cid:durableId="2083024916">
    <w:abstractNumId w:val="19"/>
  </w:num>
  <w:num w:numId="23" w16cid:durableId="267933128">
    <w:abstractNumId w:val="3"/>
  </w:num>
  <w:num w:numId="24" w16cid:durableId="651760510">
    <w:abstractNumId w:val="10"/>
  </w:num>
  <w:num w:numId="25" w16cid:durableId="1944920037">
    <w:abstractNumId w:val="16"/>
  </w:num>
  <w:num w:numId="26" w16cid:durableId="1170372244">
    <w:abstractNumId w:val="18"/>
  </w:num>
  <w:num w:numId="27" w16cid:durableId="1426002736">
    <w:abstractNumId w:val="2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Mendiburo">
    <w15:presenceInfo w15:providerId="AD" w15:userId="S::mamendib@microsoft.com::2a4b78b5-9db2-4f69-a819-7cb5d5d51ca1"/>
  </w15:person>
  <w15:person w15:author="Sagar Agarwal">
    <w15:presenceInfo w15:providerId="AD" w15:userId="S::v-sagagarwal@microsoft.com::d8067b1e-7cc7-4f8c-993a-17c56e23c055"/>
  </w15:person>
  <w15:person w15:author="Sagar Agarwal (HCL TECHNOLOGIES CORPORATE SER)">
    <w15:presenceInfo w15:providerId="AD" w15:userId="S::v-sagagarwal@microsoft.com::d8067b1e-7cc7-4f8c-993a-17c56e23c0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274C7"/>
    <w:rsid w:val="000006CC"/>
    <w:rsid w:val="000009B2"/>
    <w:rsid w:val="00000C91"/>
    <w:rsid w:val="00001237"/>
    <w:rsid w:val="00001586"/>
    <w:rsid w:val="00002549"/>
    <w:rsid w:val="0000405F"/>
    <w:rsid w:val="00004443"/>
    <w:rsid w:val="00004CFB"/>
    <w:rsid w:val="000053A2"/>
    <w:rsid w:val="00006DB9"/>
    <w:rsid w:val="00006F94"/>
    <w:rsid w:val="00007494"/>
    <w:rsid w:val="00007D7A"/>
    <w:rsid w:val="00011241"/>
    <w:rsid w:val="000127C4"/>
    <w:rsid w:val="00013357"/>
    <w:rsid w:val="00013AB8"/>
    <w:rsid w:val="00013DB3"/>
    <w:rsid w:val="000152F8"/>
    <w:rsid w:val="0001640F"/>
    <w:rsid w:val="000167FB"/>
    <w:rsid w:val="00016A06"/>
    <w:rsid w:val="00016CAC"/>
    <w:rsid w:val="00020271"/>
    <w:rsid w:val="000208A3"/>
    <w:rsid w:val="00021B29"/>
    <w:rsid w:val="000226C9"/>
    <w:rsid w:val="000232D7"/>
    <w:rsid w:val="00023D2E"/>
    <w:rsid w:val="00023F0A"/>
    <w:rsid w:val="00026225"/>
    <w:rsid w:val="000267B7"/>
    <w:rsid w:val="00026B59"/>
    <w:rsid w:val="00026EB0"/>
    <w:rsid w:val="00027900"/>
    <w:rsid w:val="000300AE"/>
    <w:rsid w:val="0003052A"/>
    <w:rsid w:val="0003128E"/>
    <w:rsid w:val="0003143C"/>
    <w:rsid w:val="00031FE0"/>
    <w:rsid w:val="00033DAB"/>
    <w:rsid w:val="000340AE"/>
    <w:rsid w:val="00034125"/>
    <w:rsid w:val="00035F76"/>
    <w:rsid w:val="00036261"/>
    <w:rsid w:val="000375C7"/>
    <w:rsid w:val="00040063"/>
    <w:rsid w:val="000402F9"/>
    <w:rsid w:val="00040C55"/>
    <w:rsid w:val="00040F69"/>
    <w:rsid w:val="00040FE3"/>
    <w:rsid w:val="00043234"/>
    <w:rsid w:val="00043623"/>
    <w:rsid w:val="000437E2"/>
    <w:rsid w:val="00045403"/>
    <w:rsid w:val="000454E8"/>
    <w:rsid w:val="00045829"/>
    <w:rsid w:val="000464AE"/>
    <w:rsid w:val="00046663"/>
    <w:rsid w:val="00046697"/>
    <w:rsid w:val="00047707"/>
    <w:rsid w:val="00047CD8"/>
    <w:rsid w:val="00050385"/>
    <w:rsid w:val="000525BE"/>
    <w:rsid w:val="000534DD"/>
    <w:rsid w:val="00053641"/>
    <w:rsid w:val="000536F8"/>
    <w:rsid w:val="00053B7E"/>
    <w:rsid w:val="00053C11"/>
    <w:rsid w:val="000540ED"/>
    <w:rsid w:val="000546C4"/>
    <w:rsid w:val="0005764C"/>
    <w:rsid w:val="0006012D"/>
    <w:rsid w:val="000604D3"/>
    <w:rsid w:val="00061351"/>
    <w:rsid w:val="000631C9"/>
    <w:rsid w:val="0006455B"/>
    <w:rsid w:val="0006489B"/>
    <w:rsid w:val="000655C7"/>
    <w:rsid w:val="000658D4"/>
    <w:rsid w:val="0006663B"/>
    <w:rsid w:val="00067F70"/>
    <w:rsid w:val="00070311"/>
    <w:rsid w:val="00071462"/>
    <w:rsid w:val="00071494"/>
    <w:rsid w:val="0007159A"/>
    <w:rsid w:val="00071B00"/>
    <w:rsid w:val="00071C9F"/>
    <w:rsid w:val="00072F19"/>
    <w:rsid w:val="00075D3C"/>
    <w:rsid w:val="00075EA4"/>
    <w:rsid w:val="00077202"/>
    <w:rsid w:val="00077318"/>
    <w:rsid w:val="0007749B"/>
    <w:rsid w:val="000810B4"/>
    <w:rsid w:val="0008115C"/>
    <w:rsid w:val="000829CF"/>
    <w:rsid w:val="00082C32"/>
    <w:rsid w:val="0008400C"/>
    <w:rsid w:val="00084B0D"/>
    <w:rsid w:val="000876D7"/>
    <w:rsid w:val="0008771D"/>
    <w:rsid w:val="000924AC"/>
    <w:rsid w:val="000925C5"/>
    <w:rsid w:val="00092DF2"/>
    <w:rsid w:val="000942EE"/>
    <w:rsid w:val="00095BB3"/>
    <w:rsid w:val="000969C0"/>
    <w:rsid w:val="00096C9D"/>
    <w:rsid w:val="000970AA"/>
    <w:rsid w:val="0009722B"/>
    <w:rsid w:val="000972C5"/>
    <w:rsid w:val="000A0367"/>
    <w:rsid w:val="000A16E2"/>
    <w:rsid w:val="000A1E8E"/>
    <w:rsid w:val="000A28CC"/>
    <w:rsid w:val="000A3471"/>
    <w:rsid w:val="000A4510"/>
    <w:rsid w:val="000A46BB"/>
    <w:rsid w:val="000A5204"/>
    <w:rsid w:val="000A56F5"/>
    <w:rsid w:val="000A5C99"/>
    <w:rsid w:val="000A5FBA"/>
    <w:rsid w:val="000A6584"/>
    <w:rsid w:val="000A67BD"/>
    <w:rsid w:val="000A6869"/>
    <w:rsid w:val="000A6C3F"/>
    <w:rsid w:val="000A6FDF"/>
    <w:rsid w:val="000A7BCA"/>
    <w:rsid w:val="000B0BD7"/>
    <w:rsid w:val="000B1AF4"/>
    <w:rsid w:val="000B3DD3"/>
    <w:rsid w:val="000B4F19"/>
    <w:rsid w:val="000B57CA"/>
    <w:rsid w:val="000B5C21"/>
    <w:rsid w:val="000B5DFC"/>
    <w:rsid w:val="000B64F8"/>
    <w:rsid w:val="000B6902"/>
    <w:rsid w:val="000B6F63"/>
    <w:rsid w:val="000B6F65"/>
    <w:rsid w:val="000B7201"/>
    <w:rsid w:val="000C0723"/>
    <w:rsid w:val="000C0A8F"/>
    <w:rsid w:val="000C189B"/>
    <w:rsid w:val="000C19B4"/>
    <w:rsid w:val="000C2229"/>
    <w:rsid w:val="000C258A"/>
    <w:rsid w:val="000C4038"/>
    <w:rsid w:val="000C510A"/>
    <w:rsid w:val="000C562F"/>
    <w:rsid w:val="000C6C43"/>
    <w:rsid w:val="000C6E5B"/>
    <w:rsid w:val="000C7261"/>
    <w:rsid w:val="000C7BE8"/>
    <w:rsid w:val="000C7D76"/>
    <w:rsid w:val="000D1369"/>
    <w:rsid w:val="000D19E4"/>
    <w:rsid w:val="000D1FA1"/>
    <w:rsid w:val="000D3259"/>
    <w:rsid w:val="000D3B55"/>
    <w:rsid w:val="000D4A09"/>
    <w:rsid w:val="000D5624"/>
    <w:rsid w:val="000D7629"/>
    <w:rsid w:val="000D7FEE"/>
    <w:rsid w:val="000E050E"/>
    <w:rsid w:val="000E1671"/>
    <w:rsid w:val="000E236A"/>
    <w:rsid w:val="000E26EA"/>
    <w:rsid w:val="000E2E93"/>
    <w:rsid w:val="000E3611"/>
    <w:rsid w:val="000E3C17"/>
    <w:rsid w:val="000E3D56"/>
    <w:rsid w:val="000E7E3D"/>
    <w:rsid w:val="000F0182"/>
    <w:rsid w:val="000F064E"/>
    <w:rsid w:val="000F1F0F"/>
    <w:rsid w:val="000F52EF"/>
    <w:rsid w:val="000F5B14"/>
    <w:rsid w:val="000F6E1A"/>
    <w:rsid w:val="00101544"/>
    <w:rsid w:val="001024B4"/>
    <w:rsid w:val="0010262C"/>
    <w:rsid w:val="00102879"/>
    <w:rsid w:val="00102B67"/>
    <w:rsid w:val="00102F52"/>
    <w:rsid w:val="001030AC"/>
    <w:rsid w:val="0010331A"/>
    <w:rsid w:val="00104A84"/>
    <w:rsid w:val="001051FD"/>
    <w:rsid w:val="001060D2"/>
    <w:rsid w:val="00106627"/>
    <w:rsid w:val="00107665"/>
    <w:rsid w:val="00110852"/>
    <w:rsid w:val="00112839"/>
    <w:rsid w:val="00112DA9"/>
    <w:rsid w:val="001132F7"/>
    <w:rsid w:val="001134AF"/>
    <w:rsid w:val="00113621"/>
    <w:rsid w:val="0011377C"/>
    <w:rsid w:val="00113CA8"/>
    <w:rsid w:val="00113D2A"/>
    <w:rsid w:val="0011546A"/>
    <w:rsid w:val="00115489"/>
    <w:rsid w:val="00115BC5"/>
    <w:rsid w:val="001160B8"/>
    <w:rsid w:val="001164D2"/>
    <w:rsid w:val="00120217"/>
    <w:rsid w:val="00122C75"/>
    <w:rsid w:val="00124025"/>
    <w:rsid w:val="0012406E"/>
    <w:rsid w:val="0012442E"/>
    <w:rsid w:val="00126041"/>
    <w:rsid w:val="00126C6A"/>
    <w:rsid w:val="00126F61"/>
    <w:rsid w:val="00130C9D"/>
    <w:rsid w:val="00131498"/>
    <w:rsid w:val="00131DAF"/>
    <w:rsid w:val="00134623"/>
    <w:rsid w:val="00134E28"/>
    <w:rsid w:val="00135607"/>
    <w:rsid w:val="00135FA1"/>
    <w:rsid w:val="00141279"/>
    <w:rsid w:val="0014286D"/>
    <w:rsid w:val="0014313A"/>
    <w:rsid w:val="00143AD6"/>
    <w:rsid w:val="0014403C"/>
    <w:rsid w:val="00144BCA"/>
    <w:rsid w:val="001456A4"/>
    <w:rsid w:val="00146380"/>
    <w:rsid w:val="00147518"/>
    <w:rsid w:val="00147F60"/>
    <w:rsid w:val="00150809"/>
    <w:rsid w:val="001516D1"/>
    <w:rsid w:val="00151FEB"/>
    <w:rsid w:val="001528E4"/>
    <w:rsid w:val="00153420"/>
    <w:rsid w:val="00155568"/>
    <w:rsid w:val="00155FFD"/>
    <w:rsid w:val="00156773"/>
    <w:rsid w:val="00157DA7"/>
    <w:rsid w:val="00157F52"/>
    <w:rsid w:val="00160AA5"/>
    <w:rsid w:val="00161200"/>
    <w:rsid w:val="0016248A"/>
    <w:rsid w:val="00163131"/>
    <w:rsid w:val="001635E8"/>
    <w:rsid w:val="00163967"/>
    <w:rsid w:val="00164162"/>
    <w:rsid w:val="001652AA"/>
    <w:rsid w:val="00165A97"/>
    <w:rsid w:val="00166EA4"/>
    <w:rsid w:val="00167C09"/>
    <w:rsid w:val="00167CE9"/>
    <w:rsid w:val="00173FEC"/>
    <w:rsid w:val="0017410A"/>
    <w:rsid w:val="0017425C"/>
    <w:rsid w:val="001745BD"/>
    <w:rsid w:val="0017486C"/>
    <w:rsid w:val="001748AB"/>
    <w:rsid w:val="00174ACF"/>
    <w:rsid w:val="00174D04"/>
    <w:rsid w:val="00176216"/>
    <w:rsid w:val="00176FA4"/>
    <w:rsid w:val="0017707A"/>
    <w:rsid w:val="00177F09"/>
    <w:rsid w:val="00183124"/>
    <w:rsid w:val="0018325E"/>
    <w:rsid w:val="00183314"/>
    <w:rsid w:val="0018377A"/>
    <w:rsid w:val="00184310"/>
    <w:rsid w:val="00185C1A"/>
    <w:rsid w:val="00186A75"/>
    <w:rsid w:val="00186B3E"/>
    <w:rsid w:val="00187C31"/>
    <w:rsid w:val="00187D6E"/>
    <w:rsid w:val="001906BA"/>
    <w:rsid w:val="00192D95"/>
    <w:rsid w:val="00192FB4"/>
    <w:rsid w:val="0019340C"/>
    <w:rsid w:val="00193CE1"/>
    <w:rsid w:val="00194A20"/>
    <w:rsid w:val="00194A55"/>
    <w:rsid w:val="00195480"/>
    <w:rsid w:val="00196814"/>
    <w:rsid w:val="00196A63"/>
    <w:rsid w:val="00196AD5"/>
    <w:rsid w:val="00197606"/>
    <w:rsid w:val="001A06C5"/>
    <w:rsid w:val="001A2931"/>
    <w:rsid w:val="001A29BE"/>
    <w:rsid w:val="001A2BBE"/>
    <w:rsid w:val="001A41B4"/>
    <w:rsid w:val="001A4639"/>
    <w:rsid w:val="001A7386"/>
    <w:rsid w:val="001B0AFA"/>
    <w:rsid w:val="001B247A"/>
    <w:rsid w:val="001B285C"/>
    <w:rsid w:val="001B2BB8"/>
    <w:rsid w:val="001B3221"/>
    <w:rsid w:val="001B3B76"/>
    <w:rsid w:val="001B4BF0"/>
    <w:rsid w:val="001B4E90"/>
    <w:rsid w:val="001B6B6E"/>
    <w:rsid w:val="001B7123"/>
    <w:rsid w:val="001B766A"/>
    <w:rsid w:val="001C1139"/>
    <w:rsid w:val="001C23AC"/>
    <w:rsid w:val="001C2750"/>
    <w:rsid w:val="001C3C85"/>
    <w:rsid w:val="001C3D3F"/>
    <w:rsid w:val="001C42C2"/>
    <w:rsid w:val="001C4451"/>
    <w:rsid w:val="001C4C86"/>
    <w:rsid w:val="001C6730"/>
    <w:rsid w:val="001C68C6"/>
    <w:rsid w:val="001C6B41"/>
    <w:rsid w:val="001D036B"/>
    <w:rsid w:val="001D233F"/>
    <w:rsid w:val="001D2510"/>
    <w:rsid w:val="001D269D"/>
    <w:rsid w:val="001D3403"/>
    <w:rsid w:val="001D3F88"/>
    <w:rsid w:val="001D4B3F"/>
    <w:rsid w:val="001D60C4"/>
    <w:rsid w:val="001D6A68"/>
    <w:rsid w:val="001D6E16"/>
    <w:rsid w:val="001D6FD4"/>
    <w:rsid w:val="001D7729"/>
    <w:rsid w:val="001D79CF"/>
    <w:rsid w:val="001D7D09"/>
    <w:rsid w:val="001D7D58"/>
    <w:rsid w:val="001E0634"/>
    <w:rsid w:val="001E06DB"/>
    <w:rsid w:val="001E2244"/>
    <w:rsid w:val="001E23A4"/>
    <w:rsid w:val="001E29F9"/>
    <w:rsid w:val="001E37AA"/>
    <w:rsid w:val="001E38CA"/>
    <w:rsid w:val="001E473E"/>
    <w:rsid w:val="001E6810"/>
    <w:rsid w:val="001E6971"/>
    <w:rsid w:val="001E78C4"/>
    <w:rsid w:val="001E7FAC"/>
    <w:rsid w:val="001F02B2"/>
    <w:rsid w:val="001F06DB"/>
    <w:rsid w:val="001F0E9C"/>
    <w:rsid w:val="001F1459"/>
    <w:rsid w:val="001F1B32"/>
    <w:rsid w:val="001F2A0E"/>
    <w:rsid w:val="001F2B8A"/>
    <w:rsid w:val="001F4356"/>
    <w:rsid w:val="001F4F2C"/>
    <w:rsid w:val="001F509A"/>
    <w:rsid w:val="001F51CB"/>
    <w:rsid w:val="001F57AD"/>
    <w:rsid w:val="001F6153"/>
    <w:rsid w:val="001F6FA5"/>
    <w:rsid w:val="001F7B1F"/>
    <w:rsid w:val="001F7DCC"/>
    <w:rsid w:val="00200284"/>
    <w:rsid w:val="002004D8"/>
    <w:rsid w:val="00200599"/>
    <w:rsid w:val="00201180"/>
    <w:rsid w:val="0020215A"/>
    <w:rsid w:val="00202217"/>
    <w:rsid w:val="0020497E"/>
    <w:rsid w:val="00205AAF"/>
    <w:rsid w:val="00205F3E"/>
    <w:rsid w:val="00206842"/>
    <w:rsid w:val="00206F24"/>
    <w:rsid w:val="002102F6"/>
    <w:rsid w:val="00210795"/>
    <w:rsid w:val="00210C0F"/>
    <w:rsid w:val="00211469"/>
    <w:rsid w:val="00213100"/>
    <w:rsid w:val="00213569"/>
    <w:rsid w:val="00213BE4"/>
    <w:rsid w:val="002141C6"/>
    <w:rsid w:val="00214569"/>
    <w:rsid w:val="002147FB"/>
    <w:rsid w:val="00214EA4"/>
    <w:rsid w:val="0021537F"/>
    <w:rsid w:val="0021583A"/>
    <w:rsid w:val="00215EAB"/>
    <w:rsid w:val="00215F82"/>
    <w:rsid w:val="002160E4"/>
    <w:rsid w:val="00216524"/>
    <w:rsid w:val="00216914"/>
    <w:rsid w:val="00220AAF"/>
    <w:rsid w:val="00221012"/>
    <w:rsid w:val="0022137F"/>
    <w:rsid w:val="00223CA1"/>
    <w:rsid w:val="00223DAF"/>
    <w:rsid w:val="002245E3"/>
    <w:rsid w:val="002259B7"/>
    <w:rsid w:val="00225B5A"/>
    <w:rsid w:val="0022613E"/>
    <w:rsid w:val="0022619B"/>
    <w:rsid w:val="00232502"/>
    <w:rsid w:val="0023268B"/>
    <w:rsid w:val="00233B70"/>
    <w:rsid w:val="00234DD0"/>
    <w:rsid w:val="002364AA"/>
    <w:rsid w:val="0023688A"/>
    <w:rsid w:val="00237219"/>
    <w:rsid w:val="00237473"/>
    <w:rsid w:val="00237605"/>
    <w:rsid w:val="00237D99"/>
    <w:rsid w:val="00237EC1"/>
    <w:rsid w:val="00240138"/>
    <w:rsid w:val="002412C2"/>
    <w:rsid w:val="00241F73"/>
    <w:rsid w:val="00243033"/>
    <w:rsid w:val="00243BA6"/>
    <w:rsid w:val="00243E3D"/>
    <w:rsid w:val="0024402A"/>
    <w:rsid w:val="00244C9D"/>
    <w:rsid w:val="0024558E"/>
    <w:rsid w:val="00245E61"/>
    <w:rsid w:val="00246073"/>
    <w:rsid w:val="00246455"/>
    <w:rsid w:val="00246E0A"/>
    <w:rsid w:val="00250865"/>
    <w:rsid w:val="00250E3D"/>
    <w:rsid w:val="00252FC2"/>
    <w:rsid w:val="00254375"/>
    <w:rsid w:val="00254429"/>
    <w:rsid w:val="00255975"/>
    <w:rsid w:val="00255A50"/>
    <w:rsid w:val="00257444"/>
    <w:rsid w:val="0026071C"/>
    <w:rsid w:val="00260EC3"/>
    <w:rsid w:val="00261225"/>
    <w:rsid w:val="00261C88"/>
    <w:rsid w:val="00261F6B"/>
    <w:rsid w:val="0026201C"/>
    <w:rsid w:val="00262439"/>
    <w:rsid w:val="00262F55"/>
    <w:rsid w:val="0026382B"/>
    <w:rsid w:val="0026389F"/>
    <w:rsid w:val="0026406E"/>
    <w:rsid w:val="0026417F"/>
    <w:rsid w:val="00264CA7"/>
    <w:rsid w:val="00265989"/>
    <w:rsid w:val="00265CDF"/>
    <w:rsid w:val="00265F01"/>
    <w:rsid w:val="00266CA1"/>
    <w:rsid w:val="00267205"/>
    <w:rsid w:val="00267242"/>
    <w:rsid w:val="00267F2F"/>
    <w:rsid w:val="00273EAA"/>
    <w:rsid w:val="0027436C"/>
    <w:rsid w:val="0027456A"/>
    <w:rsid w:val="0027582D"/>
    <w:rsid w:val="002758F6"/>
    <w:rsid w:val="002764B8"/>
    <w:rsid w:val="002779DB"/>
    <w:rsid w:val="002806A0"/>
    <w:rsid w:val="00280752"/>
    <w:rsid w:val="00280AF7"/>
    <w:rsid w:val="00281082"/>
    <w:rsid w:val="0028193B"/>
    <w:rsid w:val="00282B79"/>
    <w:rsid w:val="00283430"/>
    <w:rsid w:val="002857F3"/>
    <w:rsid w:val="00286445"/>
    <w:rsid w:val="00286CDA"/>
    <w:rsid w:val="0028723F"/>
    <w:rsid w:val="00287B54"/>
    <w:rsid w:val="0029087E"/>
    <w:rsid w:val="00290F66"/>
    <w:rsid w:val="00290FEA"/>
    <w:rsid w:val="00291ED7"/>
    <w:rsid w:val="00292195"/>
    <w:rsid w:val="002923BC"/>
    <w:rsid w:val="00293210"/>
    <w:rsid w:val="00294325"/>
    <w:rsid w:val="0029444A"/>
    <w:rsid w:val="00294799"/>
    <w:rsid w:val="00294A4E"/>
    <w:rsid w:val="002953AE"/>
    <w:rsid w:val="00296143"/>
    <w:rsid w:val="0029620D"/>
    <w:rsid w:val="00296B91"/>
    <w:rsid w:val="00297423"/>
    <w:rsid w:val="002A0DA5"/>
    <w:rsid w:val="002A1A41"/>
    <w:rsid w:val="002A2B9B"/>
    <w:rsid w:val="002A2F2C"/>
    <w:rsid w:val="002A3714"/>
    <w:rsid w:val="002A42F8"/>
    <w:rsid w:val="002A4C7B"/>
    <w:rsid w:val="002A68FD"/>
    <w:rsid w:val="002A69A8"/>
    <w:rsid w:val="002B002B"/>
    <w:rsid w:val="002B1BF4"/>
    <w:rsid w:val="002B1C07"/>
    <w:rsid w:val="002B3B4F"/>
    <w:rsid w:val="002B5553"/>
    <w:rsid w:val="002C2D90"/>
    <w:rsid w:val="002C3292"/>
    <w:rsid w:val="002C3870"/>
    <w:rsid w:val="002C3F2D"/>
    <w:rsid w:val="002C4633"/>
    <w:rsid w:val="002C46E3"/>
    <w:rsid w:val="002C5115"/>
    <w:rsid w:val="002C5144"/>
    <w:rsid w:val="002C560E"/>
    <w:rsid w:val="002C617F"/>
    <w:rsid w:val="002C78BF"/>
    <w:rsid w:val="002C7CB6"/>
    <w:rsid w:val="002D11BE"/>
    <w:rsid w:val="002D134B"/>
    <w:rsid w:val="002D1D39"/>
    <w:rsid w:val="002D2DBB"/>
    <w:rsid w:val="002D39B6"/>
    <w:rsid w:val="002D4346"/>
    <w:rsid w:val="002D650C"/>
    <w:rsid w:val="002E18C7"/>
    <w:rsid w:val="002E1B20"/>
    <w:rsid w:val="002E2B3D"/>
    <w:rsid w:val="002E2B90"/>
    <w:rsid w:val="002E3ADF"/>
    <w:rsid w:val="002E40BD"/>
    <w:rsid w:val="002E418F"/>
    <w:rsid w:val="002E4ACC"/>
    <w:rsid w:val="002E547A"/>
    <w:rsid w:val="002E6538"/>
    <w:rsid w:val="002E7A41"/>
    <w:rsid w:val="002E7CED"/>
    <w:rsid w:val="002E7D4E"/>
    <w:rsid w:val="002F007B"/>
    <w:rsid w:val="002F010B"/>
    <w:rsid w:val="002F0580"/>
    <w:rsid w:val="002F08E9"/>
    <w:rsid w:val="002F18DE"/>
    <w:rsid w:val="002F1C07"/>
    <w:rsid w:val="002F1DB1"/>
    <w:rsid w:val="002F2836"/>
    <w:rsid w:val="002F33BC"/>
    <w:rsid w:val="002F3992"/>
    <w:rsid w:val="002F42D5"/>
    <w:rsid w:val="002F4FF9"/>
    <w:rsid w:val="002F56ED"/>
    <w:rsid w:val="002F57B6"/>
    <w:rsid w:val="002F675E"/>
    <w:rsid w:val="002F7DAD"/>
    <w:rsid w:val="003003C2"/>
    <w:rsid w:val="003009AF"/>
    <w:rsid w:val="00301A4F"/>
    <w:rsid w:val="00301EC3"/>
    <w:rsid w:val="00303158"/>
    <w:rsid w:val="00303446"/>
    <w:rsid w:val="003034BF"/>
    <w:rsid w:val="003045BA"/>
    <w:rsid w:val="00304CB6"/>
    <w:rsid w:val="00304FDB"/>
    <w:rsid w:val="00306016"/>
    <w:rsid w:val="0030720C"/>
    <w:rsid w:val="003076F9"/>
    <w:rsid w:val="00307901"/>
    <w:rsid w:val="00310648"/>
    <w:rsid w:val="00311753"/>
    <w:rsid w:val="00311EF8"/>
    <w:rsid w:val="003120F0"/>
    <w:rsid w:val="0031220A"/>
    <w:rsid w:val="0031286A"/>
    <w:rsid w:val="00313F5A"/>
    <w:rsid w:val="00314130"/>
    <w:rsid w:val="003175A4"/>
    <w:rsid w:val="003175AE"/>
    <w:rsid w:val="00320ABA"/>
    <w:rsid w:val="00322491"/>
    <w:rsid w:val="00322CCB"/>
    <w:rsid w:val="0032302D"/>
    <w:rsid w:val="0032350C"/>
    <w:rsid w:val="00323B68"/>
    <w:rsid w:val="00324478"/>
    <w:rsid w:val="003255AD"/>
    <w:rsid w:val="00325A77"/>
    <w:rsid w:val="00326CF7"/>
    <w:rsid w:val="003274C7"/>
    <w:rsid w:val="003278AC"/>
    <w:rsid w:val="003300B4"/>
    <w:rsid w:val="00330BAD"/>
    <w:rsid w:val="0033226F"/>
    <w:rsid w:val="00332589"/>
    <w:rsid w:val="0033332E"/>
    <w:rsid w:val="00333B13"/>
    <w:rsid w:val="003347D0"/>
    <w:rsid w:val="00335DE5"/>
    <w:rsid w:val="003360DE"/>
    <w:rsid w:val="00336232"/>
    <w:rsid w:val="00336C5A"/>
    <w:rsid w:val="0033718A"/>
    <w:rsid w:val="0033735B"/>
    <w:rsid w:val="00337781"/>
    <w:rsid w:val="00337C75"/>
    <w:rsid w:val="00337EEF"/>
    <w:rsid w:val="0034059D"/>
    <w:rsid w:val="003410F8"/>
    <w:rsid w:val="00341BB8"/>
    <w:rsid w:val="003422C1"/>
    <w:rsid w:val="003431B0"/>
    <w:rsid w:val="003437DF"/>
    <w:rsid w:val="00344838"/>
    <w:rsid w:val="00344BB4"/>
    <w:rsid w:val="00344EBE"/>
    <w:rsid w:val="0034500C"/>
    <w:rsid w:val="0034584B"/>
    <w:rsid w:val="00345A57"/>
    <w:rsid w:val="00345E79"/>
    <w:rsid w:val="00345FAC"/>
    <w:rsid w:val="003466C9"/>
    <w:rsid w:val="0034690E"/>
    <w:rsid w:val="00346CA3"/>
    <w:rsid w:val="00347136"/>
    <w:rsid w:val="003474D5"/>
    <w:rsid w:val="00347537"/>
    <w:rsid w:val="00347588"/>
    <w:rsid w:val="00350053"/>
    <w:rsid w:val="0035059D"/>
    <w:rsid w:val="003508F3"/>
    <w:rsid w:val="00351ADC"/>
    <w:rsid w:val="0035224B"/>
    <w:rsid w:val="00352D0E"/>
    <w:rsid w:val="00353455"/>
    <w:rsid w:val="00354A7A"/>
    <w:rsid w:val="00354E8D"/>
    <w:rsid w:val="00355723"/>
    <w:rsid w:val="003558D3"/>
    <w:rsid w:val="00355F5E"/>
    <w:rsid w:val="0035602A"/>
    <w:rsid w:val="00356EAD"/>
    <w:rsid w:val="00357A99"/>
    <w:rsid w:val="003610FF"/>
    <w:rsid w:val="003611BD"/>
    <w:rsid w:val="00362069"/>
    <w:rsid w:val="00362529"/>
    <w:rsid w:val="003625E9"/>
    <w:rsid w:val="00364643"/>
    <w:rsid w:val="003649BA"/>
    <w:rsid w:val="00364CC7"/>
    <w:rsid w:val="003650A1"/>
    <w:rsid w:val="0036536D"/>
    <w:rsid w:val="003657BD"/>
    <w:rsid w:val="00366674"/>
    <w:rsid w:val="00366FF1"/>
    <w:rsid w:val="00367082"/>
    <w:rsid w:val="003670EA"/>
    <w:rsid w:val="00367594"/>
    <w:rsid w:val="003708E5"/>
    <w:rsid w:val="00370EC4"/>
    <w:rsid w:val="003722A8"/>
    <w:rsid w:val="003728BC"/>
    <w:rsid w:val="003729C1"/>
    <w:rsid w:val="00372C19"/>
    <w:rsid w:val="00372FC8"/>
    <w:rsid w:val="00373EF4"/>
    <w:rsid w:val="00374E1E"/>
    <w:rsid w:val="003755E9"/>
    <w:rsid w:val="00376D0B"/>
    <w:rsid w:val="00377A5C"/>
    <w:rsid w:val="00377B9D"/>
    <w:rsid w:val="00377EA2"/>
    <w:rsid w:val="0038002E"/>
    <w:rsid w:val="003814EA"/>
    <w:rsid w:val="003816A1"/>
    <w:rsid w:val="0038171F"/>
    <w:rsid w:val="003821EF"/>
    <w:rsid w:val="00384044"/>
    <w:rsid w:val="0038538B"/>
    <w:rsid w:val="003859C8"/>
    <w:rsid w:val="00385DF8"/>
    <w:rsid w:val="00387C38"/>
    <w:rsid w:val="00390C92"/>
    <w:rsid w:val="0039423E"/>
    <w:rsid w:val="00394894"/>
    <w:rsid w:val="0039537E"/>
    <w:rsid w:val="00396247"/>
    <w:rsid w:val="00396257"/>
    <w:rsid w:val="0039665C"/>
    <w:rsid w:val="003978EA"/>
    <w:rsid w:val="003A0A41"/>
    <w:rsid w:val="003A1809"/>
    <w:rsid w:val="003A3E1A"/>
    <w:rsid w:val="003A4091"/>
    <w:rsid w:val="003A494F"/>
    <w:rsid w:val="003A71B4"/>
    <w:rsid w:val="003A7887"/>
    <w:rsid w:val="003B0602"/>
    <w:rsid w:val="003B16FE"/>
    <w:rsid w:val="003B17E2"/>
    <w:rsid w:val="003B17F8"/>
    <w:rsid w:val="003B1A81"/>
    <w:rsid w:val="003B320F"/>
    <w:rsid w:val="003B37CD"/>
    <w:rsid w:val="003B4571"/>
    <w:rsid w:val="003B4886"/>
    <w:rsid w:val="003B4CB9"/>
    <w:rsid w:val="003B5765"/>
    <w:rsid w:val="003B5A61"/>
    <w:rsid w:val="003B6218"/>
    <w:rsid w:val="003B7950"/>
    <w:rsid w:val="003C0766"/>
    <w:rsid w:val="003C11AF"/>
    <w:rsid w:val="003C1755"/>
    <w:rsid w:val="003C26E5"/>
    <w:rsid w:val="003C3FE6"/>
    <w:rsid w:val="003C4E4D"/>
    <w:rsid w:val="003C4ECE"/>
    <w:rsid w:val="003C5639"/>
    <w:rsid w:val="003C5783"/>
    <w:rsid w:val="003C69E7"/>
    <w:rsid w:val="003D00F9"/>
    <w:rsid w:val="003D2028"/>
    <w:rsid w:val="003D28DF"/>
    <w:rsid w:val="003D2E9A"/>
    <w:rsid w:val="003D349B"/>
    <w:rsid w:val="003D39F1"/>
    <w:rsid w:val="003D4289"/>
    <w:rsid w:val="003D78A5"/>
    <w:rsid w:val="003D7A4D"/>
    <w:rsid w:val="003E0315"/>
    <w:rsid w:val="003E09A8"/>
    <w:rsid w:val="003E160B"/>
    <w:rsid w:val="003E164A"/>
    <w:rsid w:val="003E2A40"/>
    <w:rsid w:val="003E373A"/>
    <w:rsid w:val="003E46B0"/>
    <w:rsid w:val="003E56C7"/>
    <w:rsid w:val="003E59C9"/>
    <w:rsid w:val="003E6113"/>
    <w:rsid w:val="003E684E"/>
    <w:rsid w:val="003E6C3A"/>
    <w:rsid w:val="003E791C"/>
    <w:rsid w:val="003E7B56"/>
    <w:rsid w:val="003F00D2"/>
    <w:rsid w:val="003F0B74"/>
    <w:rsid w:val="003F1061"/>
    <w:rsid w:val="003F23D9"/>
    <w:rsid w:val="003F3988"/>
    <w:rsid w:val="003F4A11"/>
    <w:rsid w:val="003F4D15"/>
    <w:rsid w:val="003F542E"/>
    <w:rsid w:val="003F5463"/>
    <w:rsid w:val="003F5ACD"/>
    <w:rsid w:val="003F5AFB"/>
    <w:rsid w:val="003F769D"/>
    <w:rsid w:val="0040004B"/>
    <w:rsid w:val="00400095"/>
    <w:rsid w:val="00400D5A"/>
    <w:rsid w:val="00401DEE"/>
    <w:rsid w:val="00403497"/>
    <w:rsid w:val="0040391A"/>
    <w:rsid w:val="00404F0B"/>
    <w:rsid w:val="00405167"/>
    <w:rsid w:val="00406743"/>
    <w:rsid w:val="00406CC3"/>
    <w:rsid w:val="00406CCB"/>
    <w:rsid w:val="00410B57"/>
    <w:rsid w:val="004110C0"/>
    <w:rsid w:val="00411754"/>
    <w:rsid w:val="00411BFE"/>
    <w:rsid w:val="00412C75"/>
    <w:rsid w:val="00412FB4"/>
    <w:rsid w:val="00414DAC"/>
    <w:rsid w:val="00416761"/>
    <w:rsid w:val="00416994"/>
    <w:rsid w:val="0041770B"/>
    <w:rsid w:val="00417A4A"/>
    <w:rsid w:val="00417BF4"/>
    <w:rsid w:val="00417CCB"/>
    <w:rsid w:val="00420323"/>
    <w:rsid w:val="00420C1E"/>
    <w:rsid w:val="004215F1"/>
    <w:rsid w:val="00421AC6"/>
    <w:rsid w:val="00423850"/>
    <w:rsid w:val="00424B7D"/>
    <w:rsid w:val="0042579F"/>
    <w:rsid w:val="0042587E"/>
    <w:rsid w:val="00425CFF"/>
    <w:rsid w:val="00426A99"/>
    <w:rsid w:val="0043090A"/>
    <w:rsid w:val="00430D87"/>
    <w:rsid w:val="004315C5"/>
    <w:rsid w:val="00431CDD"/>
    <w:rsid w:val="00431D32"/>
    <w:rsid w:val="004321BC"/>
    <w:rsid w:val="00433D60"/>
    <w:rsid w:val="00436DC7"/>
    <w:rsid w:val="00437057"/>
    <w:rsid w:val="00437292"/>
    <w:rsid w:val="0043747C"/>
    <w:rsid w:val="004375A6"/>
    <w:rsid w:val="004375F9"/>
    <w:rsid w:val="00437760"/>
    <w:rsid w:val="00437847"/>
    <w:rsid w:val="00437DCB"/>
    <w:rsid w:val="004402DD"/>
    <w:rsid w:val="004408ED"/>
    <w:rsid w:val="00440924"/>
    <w:rsid w:val="004410FE"/>
    <w:rsid w:val="004413A0"/>
    <w:rsid w:val="00441CB8"/>
    <w:rsid w:val="004431F7"/>
    <w:rsid w:val="00443FD4"/>
    <w:rsid w:val="00445C74"/>
    <w:rsid w:val="00446634"/>
    <w:rsid w:val="004477F0"/>
    <w:rsid w:val="00447D5E"/>
    <w:rsid w:val="00450B15"/>
    <w:rsid w:val="00450B3C"/>
    <w:rsid w:val="00450BFF"/>
    <w:rsid w:val="00451338"/>
    <w:rsid w:val="0045155B"/>
    <w:rsid w:val="004538B4"/>
    <w:rsid w:val="00454346"/>
    <w:rsid w:val="00454541"/>
    <w:rsid w:val="0045547F"/>
    <w:rsid w:val="00456649"/>
    <w:rsid w:val="004605C5"/>
    <w:rsid w:val="00460C2A"/>
    <w:rsid w:val="00463281"/>
    <w:rsid w:val="00463A7C"/>
    <w:rsid w:val="00465934"/>
    <w:rsid w:val="0046726F"/>
    <w:rsid w:val="00470D82"/>
    <w:rsid w:val="00471A95"/>
    <w:rsid w:val="00473E66"/>
    <w:rsid w:val="00474A35"/>
    <w:rsid w:val="00474FA9"/>
    <w:rsid w:val="00476154"/>
    <w:rsid w:val="00476403"/>
    <w:rsid w:val="00476824"/>
    <w:rsid w:val="00477AF2"/>
    <w:rsid w:val="00477B03"/>
    <w:rsid w:val="00480477"/>
    <w:rsid w:val="00480E05"/>
    <w:rsid w:val="004814CD"/>
    <w:rsid w:val="00484117"/>
    <w:rsid w:val="00484206"/>
    <w:rsid w:val="00484AEE"/>
    <w:rsid w:val="00485306"/>
    <w:rsid w:val="00485632"/>
    <w:rsid w:val="0048604D"/>
    <w:rsid w:val="00486A37"/>
    <w:rsid w:val="00486B5D"/>
    <w:rsid w:val="00487C0C"/>
    <w:rsid w:val="00487F25"/>
    <w:rsid w:val="004916C8"/>
    <w:rsid w:val="00491D85"/>
    <w:rsid w:val="004936A8"/>
    <w:rsid w:val="00493E2C"/>
    <w:rsid w:val="00495189"/>
    <w:rsid w:val="0049533B"/>
    <w:rsid w:val="004954D0"/>
    <w:rsid w:val="00496951"/>
    <w:rsid w:val="004A08A6"/>
    <w:rsid w:val="004A0BE1"/>
    <w:rsid w:val="004A2D39"/>
    <w:rsid w:val="004A3514"/>
    <w:rsid w:val="004A471A"/>
    <w:rsid w:val="004A7231"/>
    <w:rsid w:val="004A7D1D"/>
    <w:rsid w:val="004B0539"/>
    <w:rsid w:val="004B297B"/>
    <w:rsid w:val="004B2A59"/>
    <w:rsid w:val="004B32D2"/>
    <w:rsid w:val="004B3ABE"/>
    <w:rsid w:val="004B4412"/>
    <w:rsid w:val="004B51BC"/>
    <w:rsid w:val="004B5F3F"/>
    <w:rsid w:val="004B60A3"/>
    <w:rsid w:val="004B722C"/>
    <w:rsid w:val="004B75C5"/>
    <w:rsid w:val="004B7CB0"/>
    <w:rsid w:val="004B7ECD"/>
    <w:rsid w:val="004C2920"/>
    <w:rsid w:val="004C35DC"/>
    <w:rsid w:val="004C4B9D"/>
    <w:rsid w:val="004C4FA8"/>
    <w:rsid w:val="004C5796"/>
    <w:rsid w:val="004C5986"/>
    <w:rsid w:val="004C5FD1"/>
    <w:rsid w:val="004D1DB1"/>
    <w:rsid w:val="004D20BF"/>
    <w:rsid w:val="004D2577"/>
    <w:rsid w:val="004D2FFE"/>
    <w:rsid w:val="004D353C"/>
    <w:rsid w:val="004D4839"/>
    <w:rsid w:val="004D4B3F"/>
    <w:rsid w:val="004D50F4"/>
    <w:rsid w:val="004D546B"/>
    <w:rsid w:val="004D69ED"/>
    <w:rsid w:val="004D6B49"/>
    <w:rsid w:val="004D7C13"/>
    <w:rsid w:val="004E0271"/>
    <w:rsid w:val="004E0E2A"/>
    <w:rsid w:val="004E1ABC"/>
    <w:rsid w:val="004E2F78"/>
    <w:rsid w:val="004E4015"/>
    <w:rsid w:val="004E4D6C"/>
    <w:rsid w:val="004E538D"/>
    <w:rsid w:val="004E5C87"/>
    <w:rsid w:val="004E5DD3"/>
    <w:rsid w:val="004E61E3"/>
    <w:rsid w:val="004E62BE"/>
    <w:rsid w:val="004E6483"/>
    <w:rsid w:val="004E6554"/>
    <w:rsid w:val="004E66D4"/>
    <w:rsid w:val="004E778B"/>
    <w:rsid w:val="004F03AA"/>
    <w:rsid w:val="004F0DE2"/>
    <w:rsid w:val="004F1603"/>
    <w:rsid w:val="004F22C0"/>
    <w:rsid w:val="004F3451"/>
    <w:rsid w:val="004F47B0"/>
    <w:rsid w:val="004F4E30"/>
    <w:rsid w:val="004F4E97"/>
    <w:rsid w:val="004F5472"/>
    <w:rsid w:val="004F6A42"/>
    <w:rsid w:val="004F7250"/>
    <w:rsid w:val="004F7A3C"/>
    <w:rsid w:val="00500EA6"/>
    <w:rsid w:val="00503026"/>
    <w:rsid w:val="005032C1"/>
    <w:rsid w:val="00503FBC"/>
    <w:rsid w:val="00504211"/>
    <w:rsid w:val="0050438C"/>
    <w:rsid w:val="00507852"/>
    <w:rsid w:val="00512D58"/>
    <w:rsid w:val="00513E73"/>
    <w:rsid w:val="00515E67"/>
    <w:rsid w:val="00516035"/>
    <w:rsid w:val="0051646F"/>
    <w:rsid w:val="00516C2F"/>
    <w:rsid w:val="0051746D"/>
    <w:rsid w:val="005179D3"/>
    <w:rsid w:val="00520374"/>
    <w:rsid w:val="00520955"/>
    <w:rsid w:val="00520B25"/>
    <w:rsid w:val="005211E8"/>
    <w:rsid w:val="00522848"/>
    <w:rsid w:val="00523750"/>
    <w:rsid w:val="00523A8E"/>
    <w:rsid w:val="00523E2A"/>
    <w:rsid w:val="0052408E"/>
    <w:rsid w:val="0052421C"/>
    <w:rsid w:val="0052427F"/>
    <w:rsid w:val="00525726"/>
    <w:rsid w:val="005258FB"/>
    <w:rsid w:val="005259B6"/>
    <w:rsid w:val="00527E63"/>
    <w:rsid w:val="00530470"/>
    <w:rsid w:val="00531216"/>
    <w:rsid w:val="00531223"/>
    <w:rsid w:val="00531871"/>
    <w:rsid w:val="005319B8"/>
    <w:rsid w:val="00533D46"/>
    <w:rsid w:val="005343F6"/>
    <w:rsid w:val="005357B6"/>
    <w:rsid w:val="00535CAD"/>
    <w:rsid w:val="00537933"/>
    <w:rsid w:val="0054015C"/>
    <w:rsid w:val="0054061A"/>
    <w:rsid w:val="00540668"/>
    <w:rsid w:val="0054095A"/>
    <w:rsid w:val="00541432"/>
    <w:rsid w:val="005428EF"/>
    <w:rsid w:val="0054374E"/>
    <w:rsid w:val="0054487E"/>
    <w:rsid w:val="005449F0"/>
    <w:rsid w:val="0054581F"/>
    <w:rsid w:val="00545D02"/>
    <w:rsid w:val="005465DC"/>
    <w:rsid w:val="00546990"/>
    <w:rsid w:val="00547765"/>
    <w:rsid w:val="0054789D"/>
    <w:rsid w:val="00550291"/>
    <w:rsid w:val="00552640"/>
    <w:rsid w:val="005539E9"/>
    <w:rsid w:val="00553C3B"/>
    <w:rsid w:val="005542A0"/>
    <w:rsid w:val="005554E4"/>
    <w:rsid w:val="00556F7D"/>
    <w:rsid w:val="00557AC1"/>
    <w:rsid w:val="005601A6"/>
    <w:rsid w:val="00560B9B"/>
    <w:rsid w:val="00561663"/>
    <w:rsid w:val="00561750"/>
    <w:rsid w:val="00561798"/>
    <w:rsid w:val="00561CAB"/>
    <w:rsid w:val="00562108"/>
    <w:rsid w:val="00562B81"/>
    <w:rsid w:val="005631A0"/>
    <w:rsid w:val="00563977"/>
    <w:rsid w:val="00563AF6"/>
    <w:rsid w:val="00563E26"/>
    <w:rsid w:val="005657C0"/>
    <w:rsid w:val="005661CE"/>
    <w:rsid w:val="00566C3D"/>
    <w:rsid w:val="0056788D"/>
    <w:rsid w:val="00567C69"/>
    <w:rsid w:val="005729CB"/>
    <w:rsid w:val="00572BC5"/>
    <w:rsid w:val="00572EEC"/>
    <w:rsid w:val="00573050"/>
    <w:rsid w:val="0057521B"/>
    <w:rsid w:val="005758B9"/>
    <w:rsid w:val="00575C0B"/>
    <w:rsid w:val="00575D92"/>
    <w:rsid w:val="00575DE2"/>
    <w:rsid w:val="00576E71"/>
    <w:rsid w:val="005774FF"/>
    <w:rsid w:val="00580A83"/>
    <w:rsid w:val="00581468"/>
    <w:rsid w:val="005819A8"/>
    <w:rsid w:val="00582FDD"/>
    <w:rsid w:val="00583371"/>
    <w:rsid w:val="00584E53"/>
    <w:rsid w:val="00585587"/>
    <w:rsid w:val="0058567E"/>
    <w:rsid w:val="0058641E"/>
    <w:rsid w:val="00586DFB"/>
    <w:rsid w:val="0058749D"/>
    <w:rsid w:val="005874C0"/>
    <w:rsid w:val="00590210"/>
    <w:rsid w:val="005902FE"/>
    <w:rsid w:val="0059051F"/>
    <w:rsid w:val="00591217"/>
    <w:rsid w:val="00591B55"/>
    <w:rsid w:val="0059367F"/>
    <w:rsid w:val="00593A8D"/>
    <w:rsid w:val="00594B44"/>
    <w:rsid w:val="00594BF0"/>
    <w:rsid w:val="0059524E"/>
    <w:rsid w:val="00595F93"/>
    <w:rsid w:val="00595FD6"/>
    <w:rsid w:val="005963DB"/>
    <w:rsid w:val="005967DD"/>
    <w:rsid w:val="00596B5B"/>
    <w:rsid w:val="005973C4"/>
    <w:rsid w:val="005979F2"/>
    <w:rsid w:val="00597E17"/>
    <w:rsid w:val="005A0CB2"/>
    <w:rsid w:val="005A1B46"/>
    <w:rsid w:val="005A217B"/>
    <w:rsid w:val="005A30EE"/>
    <w:rsid w:val="005A3FEC"/>
    <w:rsid w:val="005A3FF2"/>
    <w:rsid w:val="005A54B2"/>
    <w:rsid w:val="005A689A"/>
    <w:rsid w:val="005A6F80"/>
    <w:rsid w:val="005A7974"/>
    <w:rsid w:val="005A79A0"/>
    <w:rsid w:val="005A7FEC"/>
    <w:rsid w:val="005B0249"/>
    <w:rsid w:val="005B09E7"/>
    <w:rsid w:val="005B15AE"/>
    <w:rsid w:val="005B1CCB"/>
    <w:rsid w:val="005B34A3"/>
    <w:rsid w:val="005B36CF"/>
    <w:rsid w:val="005B46A5"/>
    <w:rsid w:val="005B6855"/>
    <w:rsid w:val="005B7AD2"/>
    <w:rsid w:val="005C0279"/>
    <w:rsid w:val="005C032F"/>
    <w:rsid w:val="005C0532"/>
    <w:rsid w:val="005C089B"/>
    <w:rsid w:val="005C2240"/>
    <w:rsid w:val="005C3891"/>
    <w:rsid w:val="005C38B6"/>
    <w:rsid w:val="005C3D23"/>
    <w:rsid w:val="005C50EF"/>
    <w:rsid w:val="005C55CF"/>
    <w:rsid w:val="005C6367"/>
    <w:rsid w:val="005C7081"/>
    <w:rsid w:val="005D0098"/>
    <w:rsid w:val="005D2917"/>
    <w:rsid w:val="005D3A4D"/>
    <w:rsid w:val="005D3F73"/>
    <w:rsid w:val="005D4890"/>
    <w:rsid w:val="005D48AC"/>
    <w:rsid w:val="005D5257"/>
    <w:rsid w:val="005D6654"/>
    <w:rsid w:val="005D6A71"/>
    <w:rsid w:val="005E06AE"/>
    <w:rsid w:val="005E15F0"/>
    <w:rsid w:val="005E3F98"/>
    <w:rsid w:val="005E505E"/>
    <w:rsid w:val="005E50F0"/>
    <w:rsid w:val="005E52E3"/>
    <w:rsid w:val="005E5372"/>
    <w:rsid w:val="005E591A"/>
    <w:rsid w:val="005E704F"/>
    <w:rsid w:val="005F0269"/>
    <w:rsid w:val="005F14F4"/>
    <w:rsid w:val="005F201A"/>
    <w:rsid w:val="005F20E4"/>
    <w:rsid w:val="005F227D"/>
    <w:rsid w:val="005F27ED"/>
    <w:rsid w:val="005F2A0A"/>
    <w:rsid w:val="005F33B0"/>
    <w:rsid w:val="005F65D1"/>
    <w:rsid w:val="005F69AC"/>
    <w:rsid w:val="005F75EF"/>
    <w:rsid w:val="005F774D"/>
    <w:rsid w:val="006013D7"/>
    <w:rsid w:val="0060208E"/>
    <w:rsid w:val="00602197"/>
    <w:rsid w:val="006025F2"/>
    <w:rsid w:val="00602C62"/>
    <w:rsid w:val="00602D2B"/>
    <w:rsid w:val="00603B6E"/>
    <w:rsid w:val="00604234"/>
    <w:rsid w:val="00604389"/>
    <w:rsid w:val="00604E65"/>
    <w:rsid w:val="00604FA9"/>
    <w:rsid w:val="0060517E"/>
    <w:rsid w:val="00605221"/>
    <w:rsid w:val="0060598E"/>
    <w:rsid w:val="00605B70"/>
    <w:rsid w:val="006077F3"/>
    <w:rsid w:val="00607826"/>
    <w:rsid w:val="00607B13"/>
    <w:rsid w:val="00610086"/>
    <w:rsid w:val="006100D6"/>
    <w:rsid w:val="006106C4"/>
    <w:rsid w:val="00611814"/>
    <w:rsid w:val="006136D2"/>
    <w:rsid w:val="0061418B"/>
    <w:rsid w:val="00614A39"/>
    <w:rsid w:val="006153F0"/>
    <w:rsid w:val="00616280"/>
    <w:rsid w:val="0061665E"/>
    <w:rsid w:val="00622263"/>
    <w:rsid w:val="0062275A"/>
    <w:rsid w:val="00622AED"/>
    <w:rsid w:val="0062325F"/>
    <w:rsid w:val="0062359D"/>
    <w:rsid w:val="00624519"/>
    <w:rsid w:val="006259DD"/>
    <w:rsid w:val="00625A59"/>
    <w:rsid w:val="0062611B"/>
    <w:rsid w:val="00627F56"/>
    <w:rsid w:val="00630738"/>
    <w:rsid w:val="00631133"/>
    <w:rsid w:val="006324DB"/>
    <w:rsid w:val="006328B5"/>
    <w:rsid w:val="006329B9"/>
    <w:rsid w:val="00632A93"/>
    <w:rsid w:val="00633FE5"/>
    <w:rsid w:val="006341A9"/>
    <w:rsid w:val="0063483A"/>
    <w:rsid w:val="006370D5"/>
    <w:rsid w:val="0063738A"/>
    <w:rsid w:val="006375C6"/>
    <w:rsid w:val="00637A3C"/>
    <w:rsid w:val="00640AEE"/>
    <w:rsid w:val="00640CD6"/>
    <w:rsid w:val="00640DD7"/>
    <w:rsid w:val="00641726"/>
    <w:rsid w:val="006418BB"/>
    <w:rsid w:val="006419E0"/>
    <w:rsid w:val="0064230D"/>
    <w:rsid w:val="0064537E"/>
    <w:rsid w:val="006461D3"/>
    <w:rsid w:val="006475B4"/>
    <w:rsid w:val="00650251"/>
    <w:rsid w:val="006502B9"/>
    <w:rsid w:val="00650FE5"/>
    <w:rsid w:val="0065204F"/>
    <w:rsid w:val="00653910"/>
    <w:rsid w:val="00654F2E"/>
    <w:rsid w:val="006567F9"/>
    <w:rsid w:val="0065694D"/>
    <w:rsid w:val="00656C78"/>
    <w:rsid w:val="006573C0"/>
    <w:rsid w:val="00657592"/>
    <w:rsid w:val="00660315"/>
    <w:rsid w:val="00660496"/>
    <w:rsid w:val="00660A56"/>
    <w:rsid w:val="00660C1C"/>
    <w:rsid w:val="006610A7"/>
    <w:rsid w:val="0066250D"/>
    <w:rsid w:val="00662804"/>
    <w:rsid w:val="006629FC"/>
    <w:rsid w:val="006639A8"/>
    <w:rsid w:val="00664A2F"/>
    <w:rsid w:val="00665426"/>
    <w:rsid w:val="00665B44"/>
    <w:rsid w:val="00665D4B"/>
    <w:rsid w:val="006662E9"/>
    <w:rsid w:val="00666A44"/>
    <w:rsid w:val="006677A7"/>
    <w:rsid w:val="006709E9"/>
    <w:rsid w:val="00670F3E"/>
    <w:rsid w:val="006711A0"/>
    <w:rsid w:val="006712F2"/>
    <w:rsid w:val="00671702"/>
    <w:rsid w:val="00671AAF"/>
    <w:rsid w:val="00671F29"/>
    <w:rsid w:val="0067416A"/>
    <w:rsid w:val="00674C85"/>
    <w:rsid w:val="00675A22"/>
    <w:rsid w:val="00676817"/>
    <w:rsid w:val="00681B51"/>
    <w:rsid w:val="00681BE8"/>
    <w:rsid w:val="006827AA"/>
    <w:rsid w:val="00683953"/>
    <w:rsid w:val="00683F4C"/>
    <w:rsid w:val="00684307"/>
    <w:rsid w:val="00685275"/>
    <w:rsid w:val="00686EEA"/>
    <w:rsid w:val="00687B20"/>
    <w:rsid w:val="006912C9"/>
    <w:rsid w:val="0069162B"/>
    <w:rsid w:val="006916D3"/>
    <w:rsid w:val="00691A31"/>
    <w:rsid w:val="006926DE"/>
    <w:rsid w:val="00694AF6"/>
    <w:rsid w:val="00694E9C"/>
    <w:rsid w:val="00695D61"/>
    <w:rsid w:val="00696182"/>
    <w:rsid w:val="00697D7A"/>
    <w:rsid w:val="006A0367"/>
    <w:rsid w:val="006A1351"/>
    <w:rsid w:val="006A1896"/>
    <w:rsid w:val="006A2442"/>
    <w:rsid w:val="006A3E1F"/>
    <w:rsid w:val="006A4340"/>
    <w:rsid w:val="006A5753"/>
    <w:rsid w:val="006A66A8"/>
    <w:rsid w:val="006A6855"/>
    <w:rsid w:val="006A6959"/>
    <w:rsid w:val="006A7E74"/>
    <w:rsid w:val="006B1263"/>
    <w:rsid w:val="006B12F6"/>
    <w:rsid w:val="006B152F"/>
    <w:rsid w:val="006B25AA"/>
    <w:rsid w:val="006B2A19"/>
    <w:rsid w:val="006B3418"/>
    <w:rsid w:val="006B41DD"/>
    <w:rsid w:val="006B4792"/>
    <w:rsid w:val="006B4D8F"/>
    <w:rsid w:val="006B501B"/>
    <w:rsid w:val="006B5340"/>
    <w:rsid w:val="006B5696"/>
    <w:rsid w:val="006B64C9"/>
    <w:rsid w:val="006B6795"/>
    <w:rsid w:val="006B6CC2"/>
    <w:rsid w:val="006B78D2"/>
    <w:rsid w:val="006C058B"/>
    <w:rsid w:val="006C197F"/>
    <w:rsid w:val="006C2100"/>
    <w:rsid w:val="006C2147"/>
    <w:rsid w:val="006C21ED"/>
    <w:rsid w:val="006C49CA"/>
    <w:rsid w:val="006C6966"/>
    <w:rsid w:val="006C7302"/>
    <w:rsid w:val="006C7B45"/>
    <w:rsid w:val="006D13B5"/>
    <w:rsid w:val="006D1488"/>
    <w:rsid w:val="006D1C7B"/>
    <w:rsid w:val="006D1DDF"/>
    <w:rsid w:val="006D23FF"/>
    <w:rsid w:val="006D2B55"/>
    <w:rsid w:val="006D31CA"/>
    <w:rsid w:val="006D46D9"/>
    <w:rsid w:val="006D4ADB"/>
    <w:rsid w:val="006D4DC7"/>
    <w:rsid w:val="006D505C"/>
    <w:rsid w:val="006D5E40"/>
    <w:rsid w:val="006D66CE"/>
    <w:rsid w:val="006D6B27"/>
    <w:rsid w:val="006D71DE"/>
    <w:rsid w:val="006D7430"/>
    <w:rsid w:val="006E10F4"/>
    <w:rsid w:val="006E1CAE"/>
    <w:rsid w:val="006E2C00"/>
    <w:rsid w:val="006E2F7E"/>
    <w:rsid w:val="006E4B6E"/>
    <w:rsid w:val="006E5122"/>
    <w:rsid w:val="006E5F87"/>
    <w:rsid w:val="006E657B"/>
    <w:rsid w:val="006E7641"/>
    <w:rsid w:val="006E7F84"/>
    <w:rsid w:val="006F1F2B"/>
    <w:rsid w:val="006F5128"/>
    <w:rsid w:val="006F52C1"/>
    <w:rsid w:val="006F59CE"/>
    <w:rsid w:val="0070023E"/>
    <w:rsid w:val="00700A21"/>
    <w:rsid w:val="00700F18"/>
    <w:rsid w:val="007024EF"/>
    <w:rsid w:val="00703F99"/>
    <w:rsid w:val="00704AB7"/>
    <w:rsid w:val="00704C7B"/>
    <w:rsid w:val="00704FAC"/>
    <w:rsid w:val="00705079"/>
    <w:rsid w:val="00705276"/>
    <w:rsid w:val="00705D64"/>
    <w:rsid w:val="00706787"/>
    <w:rsid w:val="00706B56"/>
    <w:rsid w:val="0070FA7C"/>
    <w:rsid w:val="00710558"/>
    <w:rsid w:val="00710739"/>
    <w:rsid w:val="00710DA9"/>
    <w:rsid w:val="007149BD"/>
    <w:rsid w:val="007154F5"/>
    <w:rsid w:val="007155D0"/>
    <w:rsid w:val="007160B9"/>
    <w:rsid w:val="007164A0"/>
    <w:rsid w:val="007165CF"/>
    <w:rsid w:val="00720185"/>
    <w:rsid w:val="0072068E"/>
    <w:rsid w:val="00720D64"/>
    <w:rsid w:val="0072110E"/>
    <w:rsid w:val="007215AA"/>
    <w:rsid w:val="007220ED"/>
    <w:rsid w:val="00722513"/>
    <w:rsid w:val="0072327B"/>
    <w:rsid w:val="00725573"/>
    <w:rsid w:val="007279C3"/>
    <w:rsid w:val="00730135"/>
    <w:rsid w:val="00731C05"/>
    <w:rsid w:val="00731DC0"/>
    <w:rsid w:val="00732422"/>
    <w:rsid w:val="00732D91"/>
    <w:rsid w:val="00732DC5"/>
    <w:rsid w:val="00733B6D"/>
    <w:rsid w:val="00733BE9"/>
    <w:rsid w:val="00734188"/>
    <w:rsid w:val="007342BB"/>
    <w:rsid w:val="007354AD"/>
    <w:rsid w:val="00735B54"/>
    <w:rsid w:val="0073630F"/>
    <w:rsid w:val="007366F5"/>
    <w:rsid w:val="00736ECD"/>
    <w:rsid w:val="00736F00"/>
    <w:rsid w:val="00740FAB"/>
    <w:rsid w:val="00742CEB"/>
    <w:rsid w:val="0074335B"/>
    <w:rsid w:val="007436CF"/>
    <w:rsid w:val="007451D0"/>
    <w:rsid w:val="00745852"/>
    <w:rsid w:val="00746137"/>
    <w:rsid w:val="00746FD2"/>
    <w:rsid w:val="007479C3"/>
    <w:rsid w:val="0075100B"/>
    <w:rsid w:val="007515C9"/>
    <w:rsid w:val="00752B01"/>
    <w:rsid w:val="00752B27"/>
    <w:rsid w:val="007531A7"/>
    <w:rsid w:val="00753F45"/>
    <w:rsid w:val="00754BE6"/>
    <w:rsid w:val="00755FB6"/>
    <w:rsid w:val="007566D5"/>
    <w:rsid w:val="0075692B"/>
    <w:rsid w:val="00757AE7"/>
    <w:rsid w:val="0076287E"/>
    <w:rsid w:val="00762BFE"/>
    <w:rsid w:val="007645A7"/>
    <w:rsid w:val="00765C8F"/>
    <w:rsid w:val="00766EB7"/>
    <w:rsid w:val="0076781B"/>
    <w:rsid w:val="00770141"/>
    <w:rsid w:val="007702EE"/>
    <w:rsid w:val="0077030A"/>
    <w:rsid w:val="00770CC1"/>
    <w:rsid w:val="007713AB"/>
    <w:rsid w:val="00771856"/>
    <w:rsid w:val="00771A53"/>
    <w:rsid w:val="007720F7"/>
    <w:rsid w:val="0077294A"/>
    <w:rsid w:val="007748DC"/>
    <w:rsid w:val="00775829"/>
    <w:rsid w:val="00776B28"/>
    <w:rsid w:val="007770B1"/>
    <w:rsid w:val="00777EA1"/>
    <w:rsid w:val="00780E9E"/>
    <w:rsid w:val="007817B4"/>
    <w:rsid w:val="00781CD9"/>
    <w:rsid w:val="00782324"/>
    <w:rsid w:val="007837FB"/>
    <w:rsid w:val="0078446A"/>
    <w:rsid w:val="007855D6"/>
    <w:rsid w:val="00786235"/>
    <w:rsid w:val="00786248"/>
    <w:rsid w:val="0078684E"/>
    <w:rsid w:val="007908CB"/>
    <w:rsid w:val="00791DB7"/>
    <w:rsid w:val="00792067"/>
    <w:rsid w:val="00792A56"/>
    <w:rsid w:val="007934BE"/>
    <w:rsid w:val="00794D6F"/>
    <w:rsid w:val="007952B2"/>
    <w:rsid w:val="00796757"/>
    <w:rsid w:val="00796C54"/>
    <w:rsid w:val="0079775D"/>
    <w:rsid w:val="00797908"/>
    <w:rsid w:val="00797A7E"/>
    <w:rsid w:val="007A0270"/>
    <w:rsid w:val="007A0313"/>
    <w:rsid w:val="007A08D3"/>
    <w:rsid w:val="007A0F38"/>
    <w:rsid w:val="007A2830"/>
    <w:rsid w:val="007A2B40"/>
    <w:rsid w:val="007A46C2"/>
    <w:rsid w:val="007A4FD2"/>
    <w:rsid w:val="007A5258"/>
    <w:rsid w:val="007A55F4"/>
    <w:rsid w:val="007A611D"/>
    <w:rsid w:val="007B025E"/>
    <w:rsid w:val="007B1A09"/>
    <w:rsid w:val="007B263A"/>
    <w:rsid w:val="007B2A9C"/>
    <w:rsid w:val="007B2D2E"/>
    <w:rsid w:val="007B32BF"/>
    <w:rsid w:val="007B4B4C"/>
    <w:rsid w:val="007B4E5D"/>
    <w:rsid w:val="007B53FB"/>
    <w:rsid w:val="007B591F"/>
    <w:rsid w:val="007B5E20"/>
    <w:rsid w:val="007C0155"/>
    <w:rsid w:val="007C03A0"/>
    <w:rsid w:val="007C1227"/>
    <w:rsid w:val="007C1776"/>
    <w:rsid w:val="007C2B19"/>
    <w:rsid w:val="007C4865"/>
    <w:rsid w:val="007C520D"/>
    <w:rsid w:val="007C5ABC"/>
    <w:rsid w:val="007C5F8D"/>
    <w:rsid w:val="007C71C6"/>
    <w:rsid w:val="007D0C93"/>
    <w:rsid w:val="007D1266"/>
    <w:rsid w:val="007D138B"/>
    <w:rsid w:val="007D23C2"/>
    <w:rsid w:val="007D250C"/>
    <w:rsid w:val="007D4306"/>
    <w:rsid w:val="007D5F0C"/>
    <w:rsid w:val="007D6277"/>
    <w:rsid w:val="007D6644"/>
    <w:rsid w:val="007D6B5A"/>
    <w:rsid w:val="007D6F5B"/>
    <w:rsid w:val="007D7C39"/>
    <w:rsid w:val="007E155E"/>
    <w:rsid w:val="007E1826"/>
    <w:rsid w:val="007E2389"/>
    <w:rsid w:val="007E24CB"/>
    <w:rsid w:val="007E35BE"/>
    <w:rsid w:val="007E363A"/>
    <w:rsid w:val="007E3D46"/>
    <w:rsid w:val="007E4503"/>
    <w:rsid w:val="007E537F"/>
    <w:rsid w:val="007E555F"/>
    <w:rsid w:val="007E59E5"/>
    <w:rsid w:val="007E5A36"/>
    <w:rsid w:val="007E7198"/>
    <w:rsid w:val="007E7980"/>
    <w:rsid w:val="007E7B27"/>
    <w:rsid w:val="007E7BDF"/>
    <w:rsid w:val="007F057E"/>
    <w:rsid w:val="007F1E64"/>
    <w:rsid w:val="007F22C3"/>
    <w:rsid w:val="007F3B30"/>
    <w:rsid w:val="007F3B49"/>
    <w:rsid w:val="007F493D"/>
    <w:rsid w:val="007F4B85"/>
    <w:rsid w:val="007F4E65"/>
    <w:rsid w:val="007F5433"/>
    <w:rsid w:val="007F55CB"/>
    <w:rsid w:val="007F5F6F"/>
    <w:rsid w:val="007F6310"/>
    <w:rsid w:val="007F7512"/>
    <w:rsid w:val="007F7798"/>
    <w:rsid w:val="00800F9D"/>
    <w:rsid w:val="00801182"/>
    <w:rsid w:val="0080123A"/>
    <w:rsid w:val="008031C0"/>
    <w:rsid w:val="00803E0B"/>
    <w:rsid w:val="00803ECC"/>
    <w:rsid w:val="00804F28"/>
    <w:rsid w:val="00805CA9"/>
    <w:rsid w:val="0080697C"/>
    <w:rsid w:val="00807311"/>
    <w:rsid w:val="00807867"/>
    <w:rsid w:val="008119A3"/>
    <w:rsid w:val="00812440"/>
    <w:rsid w:val="008128C1"/>
    <w:rsid w:val="00812EAE"/>
    <w:rsid w:val="0081383A"/>
    <w:rsid w:val="00813E68"/>
    <w:rsid w:val="00814087"/>
    <w:rsid w:val="00814484"/>
    <w:rsid w:val="00814D88"/>
    <w:rsid w:val="008152CE"/>
    <w:rsid w:val="00815A3D"/>
    <w:rsid w:val="00815E2B"/>
    <w:rsid w:val="00816108"/>
    <w:rsid w:val="00816A84"/>
    <w:rsid w:val="00816FA6"/>
    <w:rsid w:val="0081704F"/>
    <w:rsid w:val="00817658"/>
    <w:rsid w:val="008178B4"/>
    <w:rsid w:val="00817CE0"/>
    <w:rsid w:val="00817D8E"/>
    <w:rsid w:val="0082033B"/>
    <w:rsid w:val="00820499"/>
    <w:rsid w:val="00821655"/>
    <w:rsid w:val="00821878"/>
    <w:rsid w:val="008229D7"/>
    <w:rsid w:val="00822FEF"/>
    <w:rsid w:val="008238E6"/>
    <w:rsid w:val="00823A48"/>
    <w:rsid w:val="00823EE6"/>
    <w:rsid w:val="008247C4"/>
    <w:rsid w:val="00825301"/>
    <w:rsid w:val="00825A7E"/>
    <w:rsid w:val="00830281"/>
    <w:rsid w:val="00830C5A"/>
    <w:rsid w:val="008311E7"/>
    <w:rsid w:val="00831C3C"/>
    <w:rsid w:val="00832FFE"/>
    <w:rsid w:val="00833C1B"/>
    <w:rsid w:val="00834E4C"/>
    <w:rsid w:val="00835B9D"/>
    <w:rsid w:val="00835DE5"/>
    <w:rsid w:val="00836E61"/>
    <w:rsid w:val="0083731D"/>
    <w:rsid w:val="00837886"/>
    <w:rsid w:val="008407A2"/>
    <w:rsid w:val="00841D42"/>
    <w:rsid w:val="00843518"/>
    <w:rsid w:val="00843B12"/>
    <w:rsid w:val="00844B60"/>
    <w:rsid w:val="00844C0C"/>
    <w:rsid w:val="00845622"/>
    <w:rsid w:val="00850119"/>
    <w:rsid w:val="008501C3"/>
    <w:rsid w:val="00850F97"/>
    <w:rsid w:val="008517BB"/>
    <w:rsid w:val="00852D0B"/>
    <w:rsid w:val="008536DB"/>
    <w:rsid w:val="0085380D"/>
    <w:rsid w:val="008541B8"/>
    <w:rsid w:val="00854670"/>
    <w:rsid w:val="00856321"/>
    <w:rsid w:val="0085690B"/>
    <w:rsid w:val="00856BAF"/>
    <w:rsid w:val="00856D95"/>
    <w:rsid w:val="0085739B"/>
    <w:rsid w:val="0085786C"/>
    <w:rsid w:val="0086095E"/>
    <w:rsid w:val="00860C20"/>
    <w:rsid w:val="00860E1F"/>
    <w:rsid w:val="00860F88"/>
    <w:rsid w:val="00861020"/>
    <w:rsid w:val="00862A37"/>
    <w:rsid w:val="00862E73"/>
    <w:rsid w:val="00864070"/>
    <w:rsid w:val="008640C8"/>
    <w:rsid w:val="00865923"/>
    <w:rsid w:val="00866623"/>
    <w:rsid w:val="00866761"/>
    <w:rsid w:val="00867949"/>
    <w:rsid w:val="00867CFE"/>
    <w:rsid w:val="008717E4"/>
    <w:rsid w:val="00871B0C"/>
    <w:rsid w:val="00871C11"/>
    <w:rsid w:val="00872DF3"/>
    <w:rsid w:val="00873184"/>
    <w:rsid w:val="00873541"/>
    <w:rsid w:val="00874588"/>
    <w:rsid w:val="00874808"/>
    <w:rsid w:val="0087506C"/>
    <w:rsid w:val="008755F3"/>
    <w:rsid w:val="00875A5B"/>
    <w:rsid w:val="008764CF"/>
    <w:rsid w:val="00876E07"/>
    <w:rsid w:val="00880A56"/>
    <w:rsid w:val="00881374"/>
    <w:rsid w:val="0088239F"/>
    <w:rsid w:val="0088260C"/>
    <w:rsid w:val="0088333D"/>
    <w:rsid w:val="00883454"/>
    <w:rsid w:val="0088379B"/>
    <w:rsid w:val="00883B42"/>
    <w:rsid w:val="00883C0E"/>
    <w:rsid w:val="008851E5"/>
    <w:rsid w:val="00885429"/>
    <w:rsid w:val="00886DA9"/>
    <w:rsid w:val="00887553"/>
    <w:rsid w:val="0088757C"/>
    <w:rsid w:val="00890051"/>
    <w:rsid w:val="00890865"/>
    <w:rsid w:val="00892127"/>
    <w:rsid w:val="008928A1"/>
    <w:rsid w:val="00892B67"/>
    <w:rsid w:val="00892B82"/>
    <w:rsid w:val="00892E21"/>
    <w:rsid w:val="00894260"/>
    <w:rsid w:val="00894501"/>
    <w:rsid w:val="00894CB6"/>
    <w:rsid w:val="00895854"/>
    <w:rsid w:val="008958ED"/>
    <w:rsid w:val="0089723A"/>
    <w:rsid w:val="00897BCA"/>
    <w:rsid w:val="00897F06"/>
    <w:rsid w:val="008A235B"/>
    <w:rsid w:val="008A2A7D"/>
    <w:rsid w:val="008A328E"/>
    <w:rsid w:val="008A3CB2"/>
    <w:rsid w:val="008A4FDC"/>
    <w:rsid w:val="008A5378"/>
    <w:rsid w:val="008A589E"/>
    <w:rsid w:val="008A5D7A"/>
    <w:rsid w:val="008A5D8F"/>
    <w:rsid w:val="008A6C5A"/>
    <w:rsid w:val="008A7A74"/>
    <w:rsid w:val="008B0298"/>
    <w:rsid w:val="008B0575"/>
    <w:rsid w:val="008B271E"/>
    <w:rsid w:val="008B470D"/>
    <w:rsid w:val="008B53C3"/>
    <w:rsid w:val="008B5F10"/>
    <w:rsid w:val="008B6E70"/>
    <w:rsid w:val="008B6FDD"/>
    <w:rsid w:val="008B750B"/>
    <w:rsid w:val="008C3561"/>
    <w:rsid w:val="008C4AE3"/>
    <w:rsid w:val="008C5BD6"/>
    <w:rsid w:val="008C7207"/>
    <w:rsid w:val="008C7A76"/>
    <w:rsid w:val="008D0645"/>
    <w:rsid w:val="008D1701"/>
    <w:rsid w:val="008D178C"/>
    <w:rsid w:val="008D3402"/>
    <w:rsid w:val="008D421D"/>
    <w:rsid w:val="008D4B20"/>
    <w:rsid w:val="008D4EC3"/>
    <w:rsid w:val="008D54CE"/>
    <w:rsid w:val="008D5B67"/>
    <w:rsid w:val="008D630C"/>
    <w:rsid w:val="008D6B17"/>
    <w:rsid w:val="008D72C1"/>
    <w:rsid w:val="008D771B"/>
    <w:rsid w:val="008E04A9"/>
    <w:rsid w:val="008E06F2"/>
    <w:rsid w:val="008E18D8"/>
    <w:rsid w:val="008E1917"/>
    <w:rsid w:val="008E2E41"/>
    <w:rsid w:val="008E30F6"/>
    <w:rsid w:val="008E35BF"/>
    <w:rsid w:val="008E37C4"/>
    <w:rsid w:val="008E5050"/>
    <w:rsid w:val="008E53DB"/>
    <w:rsid w:val="008E5749"/>
    <w:rsid w:val="008E595E"/>
    <w:rsid w:val="008E6589"/>
    <w:rsid w:val="008E6DA7"/>
    <w:rsid w:val="008E6DBD"/>
    <w:rsid w:val="008E7760"/>
    <w:rsid w:val="008E7D9E"/>
    <w:rsid w:val="008F0EB0"/>
    <w:rsid w:val="008F2DB3"/>
    <w:rsid w:val="008F3968"/>
    <w:rsid w:val="008F3CC3"/>
    <w:rsid w:val="008F4043"/>
    <w:rsid w:val="008F50AE"/>
    <w:rsid w:val="008F531E"/>
    <w:rsid w:val="008F6F56"/>
    <w:rsid w:val="008F7A79"/>
    <w:rsid w:val="008F7F82"/>
    <w:rsid w:val="0090073A"/>
    <w:rsid w:val="00900B2D"/>
    <w:rsid w:val="009038DD"/>
    <w:rsid w:val="0090453E"/>
    <w:rsid w:val="00905DC9"/>
    <w:rsid w:val="00906382"/>
    <w:rsid w:val="009103CC"/>
    <w:rsid w:val="00910608"/>
    <w:rsid w:val="00910A05"/>
    <w:rsid w:val="00910CE7"/>
    <w:rsid w:val="00910DF7"/>
    <w:rsid w:val="0091137D"/>
    <w:rsid w:val="00911B5F"/>
    <w:rsid w:val="00911C06"/>
    <w:rsid w:val="00911E53"/>
    <w:rsid w:val="0091257F"/>
    <w:rsid w:val="00912631"/>
    <w:rsid w:val="00912702"/>
    <w:rsid w:val="009131E0"/>
    <w:rsid w:val="0091355C"/>
    <w:rsid w:val="009143B9"/>
    <w:rsid w:val="00914675"/>
    <w:rsid w:val="00914B0C"/>
    <w:rsid w:val="00914F96"/>
    <w:rsid w:val="009158A3"/>
    <w:rsid w:val="009159C9"/>
    <w:rsid w:val="009166D3"/>
    <w:rsid w:val="00917781"/>
    <w:rsid w:val="0092032C"/>
    <w:rsid w:val="00922F77"/>
    <w:rsid w:val="009244A6"/>
    <w:rsid w:val="009259D0"/>
    <w:rsid w:val="00926158"/>
    <w:rsid w:val="0092673C"/>
    <w:rsid w:val="00926C21"/>
    <w:rsid w:val="00926CEC"/>
    <w:rsid w:val="00930EEE"/>
    <w:rsid w:val="009315D9"/>
    <w:rsid w:val="0093178B"/>
    <w:rsid w:val="009320D4"/>
    <w:rsid w:val="00933F69"/>
    <w:rsid w:val="00933F89"/>
    <w:rsid w:val="00934C1B"/>
    <w:rsid w:val="009350BC"/>
    <w:rsid w:val="0093585B"/>
    <w:rsid w:val="00935D44"/>
    <w:rsid w:val="009366E0"/>
    <w:rsid w:val="00936B5B"/>
    <w:rsid w:val="009378B6"/>
    <w:rsid w:val="00940926"/>
    <w:rsid w:val="0094284F"/>
    <w:rsid w:val="00942E12"/>
    <w:rsid w:val="009433DB"/>
    <w:rsid w:val="009434DC"/>
    <w:rsid w:val="00943A0B"/>
    <w:rsid w:val="00943B00"/>
    <w:rsid w:val="00944181"/>
    <w:rsid w:val="00945868"/>
    <w:rsid w:val="00947E6D"/>
    <w:rsid w:val="00951620"/>
    <w:rsid w:val="009518EC"/>
    <w:rsid w:val="009533F4"/>
    <w:rsid w:val="00953577"/>
    <w:rsid w:val="0095515B"/>
    <w:rsid w:val="009555EC"/>
    <w:rsid w:val="00955D31"/>
    <w:rsid w:val="00957A96"/>
    <w:rsid w:val="00960568"/>
    <w:rsid w:val="009628A8"/>
    <w:rsid w:val="00962A23"/>
    <w:rsid w:val="0096391B"/>
    <w:rsid w:val="00963EB7"/>
    <w:rsid w:val="009654DF"/>
    <w:rsid w:val="00965DEE"/>
    <w:rsid w:val="009664DD"/>
    <w:rsid w:val="0096709D"/>
    <w:rsid w:val="00967BD3"/>
    <w:rsid w:val="00970174"/>
    <w:rsid w:val="00970464"/>
    <w:rsid w:val="00970DFD"/>
    <w:rsid w:val="00971160"/>
    <w:rsid w:val="00971688"/>
    <w:rsid w:val="00972C20"/>
    <w:rsid w:val="00972F29"/>
    <w:rsid w:val="00973411"/>
    <w:rsid w:val="00973C3A"/>
    <w:rsid w:val="0097572D"/>
    <w:rsid w:val="00975A8F"/>
    <w:rsid w:val="009764D7"/>
    <w:rsid w:val="0098224D"/>
    <w:rsid w:val="0098273D"/>
    <w:rsid w:val="00982EB4"/>
    <w:rsid w:val="00983B43"/>
    <w:rsid w:val="00984A8E"/>
    <w:rsid w:val="00985EC9"/>
    <w:rsid w:val="00986413"/>
    <w:rsid w:val="0098672B"/>
    <w:rsid w:val="0098738B"/>
    <w:rsid w:val="00987E23"/>
    <w:rsid w:val="009905A7"/>
    <w:rsid w:val="00990BB6"/>
    <w:rsid w:val="00992BE5"/>
    <w:rsid w:val="00992D64"/>
    <w:rsid w:val="00992FFB"/>
    <w:rsid w:val="00993D5E"/>
    <w:rsid w:val="00994025"/>
    <w:rsid w:val="00994123"/>
    <w:rsid w:val="00995429"/>
    <w:rsid w:val="009968E9"/>
    <w:rsid w:val="00996E17"/>
    <w:rsid w:val="00997E45"/>
    <w:rsid w:val="00997EE4"/>
    <w:rsid w:val="009A0237"/>
    <w:rsid w:val="009A0443"/>
    <w:rsid w:val="009A07D5"/>
    <w:rsid w:val="009A0B2C"/>
    <w:rsid w:val="009A1080"/>
    <w:rsid w:val="009A1B7A"/>
    <w:rsid w:val="009A1E0D"/>
    <w:rsid w:val="009A2505"/>
    <w:rsid w:val="009A2C4E"/>
    <w:rsid w:val="009A3331"/>
    <w:rsid w:val="009A3956"/>
    <w:rsid w:val="009A59D2"/>
    <w:rsid w:val="009A60F5"/>
    <w:rsid w:val="009A668B"/>
    <w:rsid w:val="009A7643"/>
    <w:rsid w:val="009B00BF"/>
    <w:rsid w:val="009B06A1"/>
    <w:rsid w:val="009B0811"/>
    <w:rsid w:val="009B1041"/>
    <w:rsid w:val="009B2EF4"/>
    <w:rsid w:val="009B5CF2"/>
    <w:rsid w:val="009B6731"/>
    <w:rsid w:val="009B698E"/>
    <w:rsid w:val="009B7308"/>
    <w:rsid w:val="009B73CE"/>
    <w:rsid w:val="009C0A44"/>
    <w:rsid w:val="009C1090"/>
    <w:rsid w:val="009C298F"/>
    <w:rsid w:val="009C3CDD"/>
    <w:rsid w:val="009C3DE6"/>
    <w:rsid w:val="009C4776"/>
    <w:rsid w:val="009C5A85"/>
    <w:rsid w:val="009C6554"/>
    <w:rsid w:val="009C6A2D"/>
    <w:rsid w:val="009C70A6"/>
    <w:rsid w:val="009C7381"/>
    <w:rsid w:val="009C76D8"/>
    <w:rsid w:val="009D07C4"/>
    <w:rsid w:val="009D0C26"/>
    <w:rsid w:val="009D0D26"/>
    <w:rsid w:val="009D0FAD"/>
    <w:rsid w:val="009D24D7"/>
    <w:rsid w:val="009D30DA"/>
    <w:rsid w:val="009D3351"/>
    <w:rsid w:val="009D3770"/>
    <w:rsid w:val="009D3913"/>
    <w:rsid w:val="009D4642"/>
    <w:rsid w:val="009D4BE3"/>
    <w:rsid w:val="009D5345"/>
    <w:rsid w:val="009D63EA"/>
    <w:rsid w:val="009D6D48"/>
    <w:rsid w:val="009D75F2"/>
    <w:rsid w:val="009E055D"/>
    <w:rsid w:val="009E2183"/>
    <w:rsid w:val="009E2A81"/>
    <w:rsid w:val="009E3082"/>
    <w:rsid w:val="009E31DB"/>
    <w:rsid w:val="009E3677"/>
    <w:rsid w:val="009E45A3"/>
    <w:rsid w:val="009E45AC"/>
    <w:rsid w:val="009E598F"/>
    <w:rsid w:val="009E68AA"/>
    <w:rsid w:val="009E7D68"/>
    <w:rsid w:val="009F0472"/>
    <w:rsid w:val="009F0E34"/>
    <w:rsid w:val="009F1946"/>
    <w:rsid w:val="009F4FC6"/>
    <w:rsid w:val="009F513B"/>
    <w:rsid w:val="009F5B09"/>
    <w:rsid w:val="009F5EF9"/>
    <w:rsid w:val="009F7752"/>
    <w:rsid w:val="00A0010D"/>
    <w:rsid w:val="00A013A3"/>
    <w:rsid w:val="00A024DE"/>
    <w:rsid w:val="00A027CA"/>
    <w:rsid w:val="00A02E35"/>
    <w:rsid w:val="00A03377"/>
    <w:rsid w:val="00A038DB"/>
    <w:rsid w:val="00A05023"/>
    <w:rsid w:val="00A05857"/>
    <w:rsid w:val="00A06055"/>
    <w:rsid w:val="00A0648B"/>
    <w:rsid w:val="00A06AA8"/>
    <w:rsid w:val="00A1116A"/>
    <w:rsid w:val="00A12242"/>
    <w:rsid w:val="00A12E19"/>
    <w:rsid w:val="00A13653"/>
    <w:rsid w:val="00A13E77"/>
    <w:rsid w:val="00A1445A"/>
    <w:rsid w:val="00A146E7"/>
    <w:rsid w:val="00A1503E"/>
    <w:rsid w:val="00A150A9"/>
    <w:rsid w:val="00A1525E"/>
    <w:rsid w:val="00A152CF"/>
    <w:rsid w:val="00A1537B"/>
    <w:rsid w:val="00A17AE2"/>
    <w:rsid w:val="00A2034F"/>
    <w:rsid w:val="00A20920"/>
    <w:rsid w:val="00A21310"/>
    <w:rsid w:val="00A21B19"/>
    <w:rsid w:val="00A220F1"/>
    <w:rsid w:val="00A2232A"/>
    <w:rsid w:val="00A22A77"/>
    <w:rsid w:val="00A232A8"/>
    <w:rsid w:val="00A23708"/>
    <w:rsid w:val="00A23E0E"/>
    <w:rsid w:val="00A24B3E"/>
    <w:rsid w:val="00A2527E"/>
    <w:rsid w:val="00A255B9"/>
    <w:rsid w:val="00A257DC"/>
    <w:rsid w:val="00A25804"/>
    <w:rsid w:val="00A263D4"/>
    <w:rsid w:val="00A26991"/>
    <w:rsid w:val="00A26E69"/>
    <w:rsid w:val="00A2783A"/>
    <w:rsid w:val="00A30BB1"/>
    <w:rsid w:val="00A30F85"/>
    <w:rsid w:val="00A31A61"/>
    <w:rsid w:val="00A326EC"/>
    <w:rsid w:val="00A32944"/>
    <w:rsid w:val="00A329E3"/>
    <w:rsid w:val="00A3349A"/>
    <w:rsid w:val="00A3439A"/>
    <w:rsid w:val="00A35CBC"/>
    <w:rsid w:val="00A360F1"/>
    <w:rsid w:val="00A364A8"/>
    <w:rsid w:val="00A36540"/>
    <w:rsid w:val="00A3668B"/>
    <w:rsid w:val="00A371AA"/>
    <w:rsid w:val="00A37756"/>
    <w:rsid w:val="00A37C38"/>
    <w:rsid w:val="00A37CF6"/>
    <w:rsid w:val="00A37E57"/>
    <w:rsid w:val="00A37FA8"/>
    <w:rsid w:val="00A40663"/>
    <w:rsid w:val="00A4155C"/>
    <w:rsid w:val="00A41E1A"/>
    <w:rsid w:val="00A42588"/>
    <w:rsid w:val="00A42CAD"/>
    <w:rsid w:val="00A430A7"/>
    <w:rsid w:val="00A43D4D"/>
    <w:rsid w:val="00A43F6E"/>
    <w:rsid w:val="00A443FF"/>
    <w:rsid w:val="00A448CE"/>
    <w:rsid w:val="00A45C80"/>
    <w:rsid w:val="00A46930"/>
    <w:rsid w:val="00A47372"/>
    <w:rsid w:val="00A47606"/>
    <w:rsid w:val="00A50108"/>
    <w:rsid w:val="00A501A2"/>
    <w:rsid w:val="00A50342"/>
    <w:rsid w:val="00A503D3"/>
    <w:rsid w:val="00A50650"/>
    <w:rsid w:val="00A509E9"/>
    <w:rsid w:val="00A50C24"/>
    <w:rsid w:val="00A50CD5"/>
    <w:rsid w:val="00A51332"/>
    <w:rsid w:val="00A5164A"/>
    <w:rsid w:val="00A51817"/>
    <w:rsid w:val="00A52A17"/>
    <w:rsid w:val="00A52A53"/>
    <w:rsid w:val="00A53555"/>
    <w:rsid w:val="00A53B8E"/>
    <w:rsid w:val="00A53B90"/>
    <w:rsid w:val="00A53E6F"/>
    <w:rsid w:val="00A55136"/>
    <w:rsid w:val="00A5628C"/>
    <w:rsid w:val="00A56D97"/>
    <w:rsid w:val="00A577F1"/>
    <w:rsid w:val="00A57D5C"/>
    <w:rsid w:val="00A61720"/>
    <w:rsid w:val="00A6177C"/>
    <w:rsid w:val="00A63DD1"/>
    <w:rsid w:val="00A64172"/>
    <w:rsid w:val="00A64434"/>
    <w:rsid w:val="00A646EC"/>
    <w:rsid w:val="00A65537"/>
    <w:rsid w:val="00A655B8"/>
    <w:rsid w:val="00A656D9"/>
    <w:rsid w:val="00A66275"/>
    <w:rsid w:val="00A66A14"/>
    <w:rsid w:val="00A70052"/>
    <w:rsid w:val="00A70242"/>
    <w:rsid w:val="00A71462"/>
    <w:rsid w:val="00A718CD"/>
    <w:rsid w:val="00A71BF1"/>
    <w:rsid w:val="00A7288E"/>
    <w:rsid w:val="00A74283"/>
    <w:rsid w:val="00A756D8"/>
    <w:rsid w:val="00A75FB4"/>
    <w:rsid w:val="00A763EF"/>
    <w:rsid w:val="00A76C13"/>
    <w:rsid w:val="00A77753"/>
    <w:rsid w:val="00A778C1"/>
    <w:rsid w:val="00A779BB"/>
    <w:rsid w:val="00A77E39"/>
    <w:rsid w:val="00A808DF"/>
    <w:rsid w:val="00A8125D"/>
    <w:rsid w:val="00A81817"/>
    <w:rsid w:val="00A82390"/>
    <w:rsid w:val="00A826FA"/>
    <w:rsid w:val="00A82EFB"/>
    <w:rsid w:val="00A85B58"/>
    <w:rsid w:val="00A872F6"/>
    <w:rsid w:val="00A9023F"/>
    <w:rsid w:val="00A90A45"/>
    <w:rsid w:val="00A9157D"/>
    <w:rsid w:val="00A92881"/>
    <w:rsid w:val="00A938B9"/>
    <w:rsid w:val="00A9394D"/>
    <w:rsid w:val="00A942EE"/>
    <w:rsid w:val="00A953F4"/>
    <w:rsid w:val="00A97A6B"/>
    <w:rsid w:val="00A97DFB"/>
    <w:rsid w:val="00AA1883"/>
    <w:rsid w:val="00AA32E6"/>
    <w:rsid w:val="00AA3347"/>
    <w:rsid w:val="00AA4E81"/>
    <w:rsid w:val="00AA5259"/>
    <w:rsid w:val="00AA5552"/>
    <w:rsid w:val="00AA618C"/>
    <w:rsid w:val="00AA7B1E"/>
    <w:rsid w:val="00AB481B"/>
    <w:rsid w:val="00AB62FD"/>
    <w:rsid w:val="00AB66F6"/>
    <w:rsid w:val="00AB6D6F"/>
    <w:rsid w:val="00AB6E17"/>
    <w:rsid w:val="00AB7AC8"/>
    <w:rsid w:val="00AB7EFE"/>
    <w:rsid w:val="00AC155B"/>
    <w:rsid w:val="00AC4C40"/>
    <w:rsid w:val="00AC4FE5"/>
    <w:rsid w:val="00AC60CE"/>
    <w:rsid w:val="00AC7529"/>
    <w:rsid w:val="00AC7F04"/>
    <w:rsid w:val="00AC7F76"/>
    <w:rsid w:val="00AD08C5"/>
    <w:rsid w:val="00AD1787"/>
    <w:rsid w:val="00AD2195"/>
    <w:rsid w:val="00AD220E"/>
    <w:rsid w:val="00AD35B0"/>
    <w:rsid w:val="00AD3A0C"/>
    <w:rsid w:val="00AD43DB"/>
    <w:rsid w:val="00AD5A5B"/>
    <w:rsid w:val="00AD5D74"/>
    <w:rsid w:val="00AD6268"/>
    <w:rsid w:val="00AD724F"/>
    <w:rsid w:val="00AE4B6F"/>
    <w:rsid w:val="00AE4E2E"/>
    <w:rsid w:val="00AE54F3"/>
    <w:rsid w:val="00AE6E4E"/>
    <w:rsid w:val="00AE7C28"/>
    <w:rsid w:val="00AF068D"/>
    <w:rsid w:val="00AF1529"/>
    <w:rsid w:val="00AF258C"/>
    <w:rsid w:val="00AF2B87"/>
    <w:rsid w:val="00AF2DCD"/>
    <w:rsid w:val="00AF2F32"/>
    <w:rsid w:val="00AF40A1"/>
    <w:rsid w:val="00AF48BA"/>
    <w:rsid w:val="00AF5006"/>
    <w:rsid w:val="00AF59C7"/>
    <w:rsid w:val="00AF6858"/>
    <w:rsid w:val="00AF7AB1"/>
    <w:rsid w:val="00B00473"/>
    <w:rsid w:val="00B01B10"/>
    <w:rsid w:val="00B02AEE"/>
    <w:rsid w:val="00B03284"/>
    <w:rsid w:val="00B04343"/>
    <w:rsid w:val="00B061CD"/>
    <w:rsid w:val="00B076B8"/>
    <w:rsid w:val="00B103D1"/>
    <w:rsid w:val="00B10634"/>
    <w:rsid w:val="00B10FC0"/>
    <w:rsid w:val="00B11130"/>
    <w:rsid w:val="00B1126B"/>
    <w:rsid w:val="00B119D1"/>
    <w:rsid w:val="00B13C29"/>
    <w:rsid w:val="00B147A9"/>
    <w:rsid w:val="00B1506B"/>
    <w:rsid w:val="00B15E57"/>
    <w:rsid w:val="00B16383"/>
    <w:rsid w:val="00B16D7C"/>
    <w:rsid w:val="00B16F0D"/>
    <w:rsid w:val="00B176CA"/>
    <w:rsid w:val="00B17755"/>
    <w:rsid w:val="00B202B5"/>
    <w:rsid w:val="00B2050C"/>
    <w:rsid w:val="00B21426"/>
    <w:rsid w:val="00B21A8E"/>
    <w:rsid w:val="00B2204B"/>
    <w:rsid w:val="00B25439"/>
    <w:rsid w:val="00B266E8"/>
    <w:rsid w:val="00B26771"/>
    <w:rsid w:val="00B2708C"/>
    <w:rsid w:val="00B278C0"/>
    <w:rsid w:val="00B30AAE"/>
    <w:rsid w:val="00B31A5B"/>
    <w:rsid w:val="00B3375C"/>
    <w:rsid w:val="00B338FB"/>
    <w:rsid w:val="00B340C1"/>
    <w:rsid w:val="00B34965"/>
    <w:rsid w:val="00B35285"/>
    <w:rsid w:val="00B369C4"/>
    <w:rsid w:val="00B36FD2"/>
    <w:rsid w:val="00B370B3"/>
    <w:rsid w:val="00B376FA"/>
    <w:rsid w:val="00B37D23"/>
    <w:rsid w:val="00B40304"/>
    <w:rsid w:val="00B40341"/>
    <w:rsid w:val="00B40C00"/>
    <w:rsid w:val="00B4123E"/>
    <w:rsid w:val="00B44222"/>
    <w:rsid w:val="00B452A5"/>
    <w:rsid w:val="00B46241"/>
    <w:rsid w:val="00B465A5"/>
    <w:rsid w:val="00B469E8"/>
    <w:rsid w:val="00B473A1"/>
    <w:rsid w:val="00B47A63"/>
    <w:rsid w:val="00B510B7"/>
    <w:rsid w:val="00B52060"/>
    <w:rsid w:val="00B522AE"/>
    <w:rsid w:val="00B52A90"/>
    <w:rsid w:val="00B52B7D"/>
    <w:rsid w:val="00B52EDC"/>
    <w:rsid w:val="00B5449E"/>
    <w:rsid w:val="00B54519"/>
    <w:rsid w:val="00B549CB"/>
    <w:rsid w:val="00B549E5"/>
    <w:rsid w:val="00B5521F"/>
    <w:rsid w:val="00B5617D"/>
    <w:rsid w:val="00B56596"/>
    <w:rsid w:val="00B56842"/>
    <w:rsid w:val="00B5758F"/>
    <w:rsid w:val="00B57F2A"/>
    <w:rsid w:val="00B60826"/>
    <w:rsid w:val="00B60993"/>
    <w:rsid w:val="00B60F4B"/>
    <w:rsid w:val="00B61ABE"/>
    <w:rsid w:val="00B6308F"/>
    <w:rsid w:val="00B631E4"/>
    <w:rsid w:val="00B642FE"/>
    <w:rsid w:val="00B6551C"/>
    <w:rsid w:val="00B664D7"/>
    <w:rsid w:val="00B6704D"/>
    <w:rsid w:val="00B673AF"/>
    <w:rsid w:val="00B710FB"/>
    <w:rsid w:val="00B71680"/>
    <w:rsid w:val="00B71FAF"/>
    <w:rsid w:val="00B72039"/>
    <w:rsid w:val="00B72815"/>
    <w:rsid w:val="00B72CC2"/>
    <w:rsid w:val="00B73ABD"/>
    <w:rsid w:val="00B73F10"/>
    <w:rsid w:val="00B751C5"/>
    <w:rsid w:val="00B75EB6"/>
    <w:rsid w:val="00B77441"/>
    <w:rsid w:val="00B77B92"/>
    <w:rsid w:val="00B77FF2"/>
    <w:rsid w:val="00B8100F"/>
    <w:rsid w:val="00B827DD"/>
    <w:rsid w:val="00B848B2"/>
    <w:rsid w:val="00B84E63"/>
    <w:rsid w:val="00B86F69"/>
    <w:rsid w:val="00B875F4"/>
    <w:rsid w:val="00B87973"/>
    <w:rsid w:val="00B91392"/>
    <w:rsid w:val="00B9153F"/>
    <w:rsid w:val="00B928F9"/>
    <w:rsid w:val="00B9296D"/>
    <w:rsid w:val="00B92CAE"/>
    <w:rsid w:val="00B93AD8"/>
    <w:rsid w:val="00B950FF"/>
    <w:rsid w:val="00B9640F"/>
    <w:rsid w:val="00B964CE"/>
    <w:rsid w:val="00B96ED2"/>
    <w:rsid w:val="00B97ABA"/>
    <w:rsid w:val="00BA04B1"/>
    <w:rsid w:val="00BA227C"/>
    <w:rsid w:val="00BA283D"/>
    <w:rsid w:val="00BA2F39"/>
    <w:rsid w:val="00BA4F0F"/>
    <w:rsid w:val="00BA58DB"/>
    <w:rsid w:val="00BA613E"/>
    <w:rsid w:val="00BA62A8"/>
    <w:rsid w:val="00BA65E4"/>
    <w:rsid w:val="00BA6916"/>
    <w:rsid w:val="00BA6B54"/>
    <w:rsid w:val="00BA727F"/>
    <w:rsid w:val="00BB1274"/>
    <w:rsid w:val="00BB1F09"/>
    <w:rsid w:val="00BB25C6"/>
    <w:rsid w:val="00BB2D0C"/>
    <w:rsid w:val="00BB2D31"/>
    <w:rsid w:val="00BB33D2"/>
    <w:rsid w:val="00BB3A3B"/>
    <w:rsid w:val="00BB522F"/>
    <w:rsid w:val="00BC193A"/>
    <w:rsid w:val="00BC37AA"/>
    <w:rsid w:val="00BC385C"/>
    <w:rsid w:val="00BC4753"/>
    <w:rsid w:val="00BC56F0"/>
    <w:rsid w:val="00BC6B29"/>
    <w:rsid w:val="00BC73C7"/>
    <w:rsid w:val="00BC7802"/>
    <w:rsid w:val="00BC78E2"/>
    <w:rsid w:val="00BC7DFC"/>
    <w:rsid w:val="00BD0B37"/>
    <w:rsid w:val="00BD0EF8"/>
    <w:rsid w:val="00BD1732"/>
    <w:rsid w:val="00BD3437"/>
    <w:rsid w:val="00BD42EA"/>
    <w:rsid w:val="00BD441F"/>
    <w:rsid w:val="00BD45C6"/>
    <w:rsid w:val="00BD4B8A"/>
    <w:rsid w:val="00BD545C"/>
    <w:rsid w:val="00BD58BD"/>
    <w:rsid w:val="00BD62EF"/>
    <w:rsid w:val="00BD66B4"/>
    <w:rsid w:val="00BD6DFD"/>
    <w:rsid w:val="00BD7914"/>
    <w:rsid w:val="00BE02AA"/>
    <w:rsid w:val="00BE086C"/>
    <w:rsid w:val="00BE0AAA"/>
    <w:rsid w:val="00BE1D7D"/>
    <w:rsid w:val="00BE257A"/>
    <w:rsid w:val="00BE3304"/>
    <w:rsid w:val="00BE39B1"/>
    <w:rsid w:val="00BE3C82"/>
    <w:rsid w:val="00BE462C"/>
    <w:rsid w:val="00BE607E"/>
    <w:rsid w:val="00BE68F0"/>
    <w:rsid w:val="00BE7EF8"/>
    <w:rsid w:val="00BF00D9"/>
    <w:rsid w:val="00BF027D"/>
    <w:rsid w:val="00BF2DE5"/>
    <w:rsid w:val="00BF3364"/>
    <w:rsid w:val="00BF4727"/>
    <w:rsid w:val="00BF4B26"/>
    <w:rsid w:val="00BF4B9F"/>
    <w:rsid w:val="00BF6F65"/>
    <w:rsid w:val="00BF74B3"/>
    <w:rsid w:val="00BF78B3"/>
    <w:rsid w:val="00BF7E3E"/>
    <w:rsid w:val="00C01181"/>
    <w:rsid w:val="00C011F9"/>
    <w:rsid w:val="00C02934"/>
    <w:rsid w:val="00C03721"/>
    <w:rsid w:val="00C05085"/>
    <w:rsid w:val="00C06C5B"/>
    <w:rsid w:val="00C103A9"/>
    <w:rsid w:val="00C11B0B"/>
    <w:rsid w:val="00C12EC8"/>
    <w:rsid w:val="00C1322D"/>
    <w:rsid w:val="00C136B7"/>
    <w:rsid w:val="00C137A3"/>
    <w:rsid w:val="00C13A38"/>
    <w:rsid w:val="00C13D5E"/>
    <w:rsid w:val="00C15942"/>
    <w:rsid w:val="00C15B79"/>
    <w:rsid w:val="00C16096"/>
    <w:rsid w:val="00C227FB"/>
    <w:rsid w:val="00C22E6E"/>
    <w:rsid w:val="00C23B07"/>
    <w:rsid w:val="00C24063"/>
    <w:rsid w:val="00C2418A"/>
    <w:rsid w:val="00C24229"/>
    <w:rsid w:val="00C25B68"/>
    <w:rsid w:val="00C26CFE"/>
    <w:rsid w:val="00C2743A"/>
    <w:rsid w:val="00C2767F"/>
    <w:rsid w:val="00C32316"/>
    <w:rsid w:val="00C32B5E"/>
    <w:rsid w:val="00C3478F"/>
    <w:rsid w:val="00C35E1D"/>
    <w:rsid w:val="00C36576"/>
    <w:rsid w:val="00C36A98"/>
    <w:rsid w:val="00C37F1E"/>
    <w:rsid w:val="00C407B8"/>
    <w:rsid w:val="00C4108A"/>
    <w:rsid w:val="00C41253"/>
    <w:rsid w:val="00C41428"/>
    <w:rsid w:val="00C421B7"/>
    <w:rsid w:val="00C426CF"/>
    <w:rsid w:val="00C4289C"/>
    <w:rsid w:val="00C43024"/>
    <w:rsid w:val="00C43370"/>
    <w:rsid w:val="00C43BC1"/>
    <w:rsid w:val="00C44808"/>
    <w:rsid w:val="00C44939"/>
    <w:rsid w:val="00C460EF"/>
    <w:rsid w:val="00C47CD7"/>
    <w:rsid w:val="00C503E7"/>
    <w:rsid w:val="00C50B2E"/>
    <w:rsid w:val="00C52077"/>
    <w:rsid w:val="00C52F46"/>
    <w:rsid w:val="00C53AE5"/>
    <w:rsid w:val="00C53DE7"/>
    <w:rsid w:val="00C53F4D"/>
    <w:rsid w:val="00C545B6"/>
    <w:rsid w:val="00C55270"/>
    <w:rsid w:val="00C558D0"/>
    <w:rsid w:val="00C559BF"/>
    <w:rsid w:val="00C5604A"/>
    <w:rsid w:val="00C57945"/>
    <w:rsid w:val="00C601C7"/>
    <w:rsid w:val="00C61E2F"/>
    <w:rsid w:val="00C62199"/>
    <w:rsid w:val="00C6283D"/>
    <w:rsid w:val="00C645AC"/>
    <w:rsid w:val="00C65B3A"/>
    <w:rsid w:val="00C65C3B"/>
    <w:rsid w:val="00C65F16"/>
    <w:rsid w:val="00C66012"/>
    <w:rsid w:val="00C66205"/>
    <w:rsid w:val="00C67324"/>
    <w:rsid w:val="00C678AE"/>
    <w:rsid w:val="00C67A27"/>
    <w:rsid w:val="00C705CD"/>
    <w:rsid w:val="00C70AC5"/>
    <w:rsid w:val="00C7144C"/>
    <w:rsid w:val="00C72725"/>
    <w:rsid w:val="00C727F9"/>
    <w:rsid w:val="00C72948"/>
    <w:rsid w:val="00C72EC7"/>
    <w:rsid w:val="00C73905"/>
    <w:rsid w:val="00C7428C"/>
    <w:rsid w:val="00C7492A"/>
    <w:rsid w:val="00C75ECD"/>
    <w:rsid w:val="00C76EC0"/>
    <w:rsid w:val="00C773BC"/>
    <w:rsid w:val="00C808A0"/>
    <w:rsid w:val="00C8090B"/>
    <w:rsid w:val="00C81062"/>
    <w:rsid w:val="00C824B0"/>
    <w:rsid w:val="00C82FE2"/>
    <w:rsid w:val="00C847E2"/>
    <w:rsid w:val="00C84FFA"/>
    <w:rsid w:val="00C851B6"/>
    <w:rsid w:val="00C9024B"/>
    <w:rsid w:val="00C9145F"/>
    <w:rsid w:val="00C91664"/>
    <w:rsid w:val="00C93C25"/>
    <w:rsid w:val="00C94E5F"/>
    <w:rsid w:val="00C95064"/>
    <w:rsid w:val="00C95E2A"/>
    <w:rsid w:val="00C95F71"/>
    <w:rsid w:val="00C966AE"/>
    <w:rsid w:val="00C96C9D"/>
    <w:rsid w:val="00C97AAB"/>
    <w:rsid w:val="00CA14DA"/>
    <w:rsid w:val="00CA28AC"/>
    <w:rsid w:val="00CA2DC4"/>
    <w:rsid w:val="00CA2F02"/>
    <w:rsid w:val="00CA3108"/>
    <w:rsid w:val="00CA3B06"/>
    <w:rsid w:val="00CA3D65"/>
    <w:rsid w:val="00CA49DF"/>
    <w:rsid w:val="00CA5211"/>
    <w:rsid w:val="00CA66F3"/>
    <w:rsid w:val="00CA6D6D"/>
    <w:rsid w:val="00CA703F"/>
    <w:rsid w:val="00CA78F1"/>
    <w:rsid w:val="00CB03EE"/>
    <w:rsid w:val="00CB075D"/>
    <w:rsid w:val="00CB1517"/>
    <w:rsid w:val="00CB2463"/>
    <w:rsid w:val="00CB4F5A"/>
    <w:rsid w:val="00CB53F5"/>
    <w:rsid w:val="00CB57F1"/>
    <w:rsid w:val="00CB5DF2"/>
    <w:rsid w:val="00CB6B56"/>
    <w:rsid w:val="00CB75C7"/>
    <w:rsid w:val="00CC02B7"/>
    <w:rsid w:val="00CC2C15"/>
    <w:rsid w:val="00CC3229"/>
    <w:rsid w:val="00CC39B4"/>
    <w:rsid w:val="00CC40E5"/>
    <w:rsid w:val="00CC51CA"/>
    <w:rsid w:val="00CC64DF"/>
    <w:rsid w:val="00CC7BF6"/>
    <w:rsid w:val="00CD26F0"/>
    <w:rsid w:val="00CD28BB"/>
    <w:rsid w:val="00CD2E2B"/>
    <w:rsid w:val="00CD314B"/>
    <w:rsid w:val="00CD33CC"/>
    <w:rsid w:val="00CD4493"/>
    <w:rsid w:val="00CD49D4"/>
    <w:rsid w:val="00CD4FFE"/>
    <w:rsid w:val="00CD5202"/>
    <w:rsid w:val="00CD5BC2"/>
    <w:rsid w:val="00CD5CAC"/>
    <w:rsid w:val="00CD6697"/>
    <w:rsid w:val="00CE1FFE"/>
    <w:rsid w:val="00CE270A"/>
    <w:rsid w:val="00CE2D52"/>
    <w:rsid w:val="00CE3487"/>
    <w:rsid w:val="00CE453F"/>
    <w:rsid w:val="00CE597E"/>
    <w:rsid w:val="00CE625E"/>
    <w:rsid w:val="00CE73B9"/>
    <w:rsid w:val="00CE7437"/>
    <w:rsid w:val="00CF0DAB"/>
    <w:rsid w:val="00CF1485"/>
    <w:rsid w:val="00CF20FA"/>
    <w:rsid w:val="00CF2DCD"/>
    <w:rsid w:val="00CF4671"/>
    <w:rsid w:val="00CF4ED6"/>
    <w:rsid w:val="00CF5CC2"/>
    <w:rsid w:val="00CF61DE"/>
    <w:rsid w:val="00CF6744"/>
    <w:rsid w:val="00CF685D"/>
    <w:rsid w:val="00CF6A06"/>
    <w:rsid w:val="00CF7735"/>
    <w:rsid w:val="00CF79E1"/>
    <w:rsid w:val="00D001D6"/>
    <w:rsid w:val="00D003E4"/>
    <w:rsid w:val="00D0043B"/>
    <w:rsid w:val="00D005D4"/>
    <w:rsid w:val="00D006DE"/>
    <w:rsid w:val="00D009AD"/>
    <w:rsid w:val="00D00EF5"/>
    <w:rsid w:val="00D01756"/>
    <w:rsid w:val="00D0313F"/>
    <w:rsid w:val="00D033CC"/>
    <w:rsid w:val="00D0506D"/>
    <w:rsid w:val="00D05BD4"/>
    <w:rsid w:val="00D05F8E"/>
    <w:rsid w:val="00D06138"/>
    <w:rsid w:val="00D062FC"/>
    <w:rsid w:val="00D06E4D"/>
    <w:rsid w:val="00D06EF4"/>
    <w:rsid w:val="00D07901"/>
    <w:rsid w:val="00D079D7"/>
    <w:rsid w:val="00D103A4"/>
    <w:rsid w:val="00D108BA"/>
    <w:rsid w:val="00D10BD4"/>
    <w:rsid w:val="00D1231E"/>
    <w:rsid w:val="00D123A5"/>
    <w:rsid w:val="00D125C2"/>
    <w:rsid w:val="00D13182"/>
    <w:rsid w:val="00D132D7"/>
    <w:rsid w:val="00D13794"/>
    <w:rsid w:val="00D1489B"/>
    <w:rsid w:val="00D14C75"/>
    <w:rsid w:val="00D15530"/>
    <w:rsid w:val="00D1611E"/>
    <w:rsid w:val="00D1624D"/>
    <w:rsid w:val="00D166C9"/>
    <w:rsid w:val="00D17459"/>
    <w:rsid w:val="00D20078"/>
    <w:rsid w:val="00D20194"/>
    <w:rsid w:val="00D212D6"/>
    <w:rsid w:val="00D21979"/>
    <w:rsid w:val="00D21F82"/>
    <w:rsid w:val="00D22696"/>
    <w:rsid w:val="00D22B97"/>
    <w:rsid w:val="00D22C93"/>
    <w:rsid w:val="00D23290"/>
    <w:rsid w:val="00D23334"/>
    <w:rsid w:val="00D23D1B"/>
    <w:rsid w:val="00D23F66"/>
    <w:rsid w:val="00D248F9"/>
    <w:rsid w:val="00D24A3B"/>
    <w:rsid w:val="00D24D90"/>
    <w:rsid w:val="00D25171"/>
    <w:rsid w:val="00D25E75"/>
    <w:rsid w:val="00D30554"/>
    <w:rsid w:val="00D31048"/>
    <w:rsid w:val="00D31742"/>
    <w:rsid w:val="00D31862"/>
    <w:rsid w:val="00D31CB0"/>
    <w:rsid w:val="00D33C5A"/>
    <w:rsid w:val="00D342CC"/>
    <w:rsid w:val="00D355D8"/>
    <w:rsid w:val="00D35EA2"/>
    <w:rsid w:val="00D3637F"/>
    <w:rsid w:val="00D36475"/>
    <w:rsid w:val="00D36D8A"/>
    <w:rsid w:val="00D36DCF"/>
    <w:rsid w:val="00D37190"/>
    <w:rsid w:val="00D37656"/>
    <w:rsid w:val="00D3770A"/>
    <w:rsid w:val="00D37830"/>
    <w:rsid w:val="00D40E3D"/>
    <w:rsid w:val="00D411B3"/>
    <w:rsid w:val="00D41687"/>
    <w:rsid w:val="00D43779"/>
    <w:rsid w:val="00D44B66"/>
    <w:rsid w:val="00D45AFE"/>
    <w:rsid w:val="00D46299"/>
    <w:rsid w:val="00D462CF"/>
    <w:rsid w:val="00D4731E"/>
    <w:rsid w:val="00D4734E"/>
    <w:rsid w:val="00D5051E"/>
    <w:rsid w:val="00D50FC3"/>
    <w:rsid w:val="00D51EA2"/>
    <w:rsid w:val="00D52CCC"/>
    <w:rsid w:val="00D52E08"/>
    <w:rsid w:val="00D53F28"/>
    <w:rsid w:val="00D5520D"/>
    <w:rsid w:val="00D5658F"/>
    <w:rsid w:val="00D56BBE"/>
    <w:rsid w:val="00D572D0"/>
    <w:rsid w:val="00D575C1"/>
    <w:rsid w:val="00D57D6D"/>
    <w:rsid w:val="00D601F6"/>
    <w:rsid w:val="00D60447"/>
    <w:rsid w:val="00D608B4"/>
    <w:rsid w:val="00D60CA6"/>
    <w:rsid w:val="00D61EC1"/>
    <w:rsid w:val="00D62218"/>
    <w:rsid w:val="00D640A7"/>
    <w:rsid w:val="00D642B2"/>
    <w:rsid w:val="00D64410"/>
    <w:rsid w:val="00D66263"/>
    <w:rsid w:val="00D67705"/>
    <w:rsid w:val="00D6785F"/>
    <w:rsid w:val="00D67CAB"/>
    <w:rsid w:val="00D67CE7"/>
    <w:rsid w:val="00D67D71"/>
    <w:rsid w:val="00D711D2"/>
    <w:rsid w:val="00D7189C"/>
    <w:rsid w:val="00D721A8"/>
    <w:rsid w:val="00D72C62"/>
    <w:rsid w:val="00D7352E"/>
    <w:rsid w:val="00D75138"/>
    <w:rsid w:val="00D7613E"/>
    <w:rsid w:val="00D76165"/>
    <w:rsid w:val="00D766AB"/>
    <w:rsid w:val="00D766AF"/>
    <w:rsid w:val="00D77382"/>
    <w:rsid w:val="00D81B41"/>
    <w:rsid w:val="00D82083"/>
    <w:rsid w:val="00D82324"/>
    <w:rsid w:val="00D827A1"/>
    <w:rsid w:val="00D82E67"/>
    <w:rsid w:val="00D8385A"/>
    <w:rsid w:val="00D83D63"/>
    <w:rsid w:val="00D84CE2"/>
    <w:rsid w:val="00D84FA9"/>
    <w:rsid w:val="00D86D5C"/>
    <w:rsid w:val="00D86DD6"/>
    <w:rsid w:val="00D87014"/>
    <w:rsid w:val="00D87E19"/>
    <w:rsid w:val="00D90A10"/>
    <w:rsid w:val="00D91662"/>
    <w:rsid w:val="00D91843"/>
    <w:rsid w:val="00D92578"/>
    <w:rsid w:val="00D92AE8"/>
    <w:rsid w:val="00D93209"/>
    <w:rsid w:val="00D94A1D"/>
    <w:rsid w:val="00D96B03"/>
    <w:rsid w:val="00D9793C"/>
    <w:rsid w:val="00D97A79"/>
    <w:rsid w:val="00D97BA4"/>
    <w:rsid w:val="00DA03F0"/>
    <w:rsid w:val="00DA073F"/>
    <w:rsid w:val="00DA0917"/>
    <w:rsid w:val="00DA3371"/>
    <w:rsid w:val="00DA3477"/>
    <w:rsid w:val="00DA587E"/>
    <w:rsid w:val="00DA6642"/>
    <w:rsid w:val="00DA7FAF"/>
    <w:rsid w:val="00DB0293"/>
    <w:rsid w:val="00DB0B2C"/>
    <w:rsid w:val="00DB1161"/>
    <w:rsid w:val="00DB14FB"/>
    <w:rsid w:val="00DB21AB"/>
    <w:rsid w:val="00DB38B5"/>
    <w:rsid w:val="00DB4A59"/>
    <w:rsid w:val="00DB4B57"/>
    <w:rsid w:val="00DB5053"/>
    <w:rsid w:val="00DB6B54"/>
    <w:rsid w:val="00DB6D4A"/>
    <w:rsid w:val="00DC1189"/>
    <w:rsid w:val="00DC16E0"/>
    <w:rsid w:val="00DC258A"/>
    <w:rsid w:val="00DC2C88"/>
    <w:rsid w:val="00DC2FF0"/>
    <w:rsid w:val="00DC309C"/>
    <w:rsid w:val="00DC4EF5"/>
    <w:rsid w:val="00DC679C"/>
    <w:rsid w:val="00DC6FBB"/>
    <w:rsid w:val="00DC7095"/>
    <w:rsid w:val="00DC7121"/>
    <w:rsid w:val="00DC762E"/>
    <w:rsid w:val="00DC78DB"/>
    <w:rsid w:val="00DD05BF"/>
    <w:rsid w:val="00DD14B7"/>
    <w:rsid w:val="00DD1FD9"/>
    <w:rsid w:val="00DD207A"/>
    <w:rsid w:val="00DD23F6"/>
    <w:rsid w:val="00DD2E42"/>
    <w:rsid w:val="00DD31C8"/>
    <w:rsid w:val="00DD32B7"/>
    <w:rsid w:val="00DD4385"/>
    <w:rsid w:val="00DD4888"/>
    <w:rsid w:val="00DD5D77"/>
    <w:rsid w:val="00DD6C35"/>
    <w:rsid w:val="00DD7842"/>
    <w:rsid w:val="00DD7D6B"/>
    <w:rsid w:val="00DD7E75"/>
    <w:rsid w:val="00DE09EA"/>
    <w:rsid w:val="00DE0B5F"/>
    <w:rsid w:val="00DE23C9"/>
    <w:rsid w:val="00DE2D81"/>
    <w:rsid w:val="00DE2DD0"/>
    <w:rsid w:val="00DE4074"/>
    <w:rsid w:val="00DE4BBD"/>
    <w:rsid w:val="00DE57B1"/>
    <w:rsid w:val="00DE5B70"/>
    <w:rsid w:val="00DE5FC1"/>
    <w:rsid w:val="00DE69B3"/>
    <w:rsid w:val="00DE7710"/>
    <w:rsid w:val="00DE7B5C"/>
    <w:rsid w:val="00DF0865"/>
    <w:rsid w:val="00DF1E27"/>
    <w:rsid w:val="00DF2E7E"/>
    <w:rsid w:val="00DF3C15"/>
    <w:rsid w:val="00DF4C11"/>
    <w:rsid w:val="00DF536D"/>
    <w:rsid w:val="00DF5EFF"/>
    <w:rsid w:val="00DF613A"/>
    <w:rsid w:val="00DF6601"/>
    <w:rsid w:val="00DF66AB"/>
    <w:rsid w:val="00DF75A3"/>
    <w:rsid w:val="00DF7AB9"/>
    <w:rsid w:val="00DF7B89"/>
    <w:rsid w:val="00DF7C08"/>
    <w:rsid w:val="00E002E0"/>
    <w:rsid w:val="00E002E5"/>
    <w:rsid w:val="00E0177C"/>
    <w:rsid w:val="00E030DB"/>
    <w:rsid w:val="00E0405C"/>
    <w:rsid w:val="00E05C29"/>
    <w:rsid w:val="00E063C0"/>
    <w:rsid w:val="00E06E98"/>
    <w:rsid w:val="00E0772A"/>
    <w:rsid w:val="00E1000F"/>
    <w:rsid w:val="00E100E8"/>
    <w:rsid w:val="00E1071E"/>
    <w:rsid w:val="00E10F69"/>
    <w:rsid w:val="00E12632"/>
    <w:rsid w:val="00E127DB"/>
    <w:rsid w:val="00E12D14"/>
    <w:rsid w:val="00E12ED8"/>
    <w:rsid w:val="00E13A2A"/>
    <w:rsid w:val="00E13B3A"/>
    <w:rsid w:val="00E142E7"/>
    <w:rsid w:val="00E147CD"/>
    <w:rsid w:val="00E14B43"/>
    <w:rsid w:val="00E15723"/>
    <w:rsid w:val="00E15A1B"/>
    <w:rsid w:val="00E16535"/>
    <w:rsid w:val="00E17366"/>
    <w:rsid w:val="00E173BF"/>
    <w:rsid w:val="00E179AD"/>
    <w:rsid w:val="00E17D80"/>
    <w:rsid w:val="00E2071E"/>
    <w:rsid w:val="00E20913"/>
    <w:rsid w:val="00E2215B"/>
    <w:rsid w:val="00E2300B"/>
    <w:rsid w:val="00E23095"/>
    <w:rsid w:val="00E23D77"/>
    <w:rsid w:val="00E24A34"/>
    <w:rsid w:val="00E258F3"/>
    <w:rsid w:val="00E2591A"/>
    <w:rsid w:val="00E25D39"/>
    <w:rsid w:val="00E25F73"/>
    <w:rsid w:val="00E260DC"/>
    <w:rsid w:val="00E27782"/>
    <w:rsid w:val="00E27D6A"/>
    <w:rsid w:val="00E30370"/>
    <w:rsid w:val="00E319D3"/>
    <w:rsid w:val="00E32871"/>
    <w:rsid w:val="00E32BAC"/>
    <w:rsid w:val="00E33378"/>
    <w:rsid w:val="00E334B4"/>
    <w:rsid w:val="00E338E0"/>
    <w:rsid w:val="00E3403F"/>
    <w:rsid w:val="00E34DBB"/>
    <w:rsid w:val="00E34F57"/>
    <w:rsid w:val="00E352C5"/>
    <w:rsid w:val="00E35E2B"/>
    <w:rsid w:val="00E35F26"/>
    <w:rsid w:val="00E36A12"/>
    <w:rsid w:val="00E37E28"/>
    <w:rsid w:val="00E37FD8"/>
    <w:rsid w:val="00E4104A"/>
    <w:rsid w:val="00E411CB"/>
    <w:rsid w:val="00E43874"/>
    <w:rsid w:val="00E4391D"/>
    <w:rsid w:val="00E43AA1"/>
    <w:rsid w:val="00E448E0"/>
    <w:rsid w:val="00E44DE5"/>
    <w:rsid w:val="00E45605"/>
    <w:rsid w:val="00E47F34"/>
    <w:rsid w:val="00E523BE"/>
    <w:rsid w:val="00E52904"/>
    <w:rsid w:val="00E52E21"/>
    <w:rsid w:val="00E53CC6"/>
    <w:rsid w:val="00E540FA"/>
    <w:rsid w:val="00E55451"/>
    <w:rsid w:val="00E555CA"/>
    <w:rsid w:val="00E55C66"/>
    <w:rsid w:val="00E56138"/>
    <w:rsid w:val="00E56975"/>
    <w:rsid w:val="00E5740B"/>
    <w:rsid w:val="00E5779F"/>
    <w:rsid w:val="00E60D29"/>
    <w:rsid w:val="00E62069"/>
    <w:rsid w:val="00E62AFE"/>
    <w:rsid w:val="00E65671"/>
    <w:rsid w:val="00E672A9"/>
    <w:rsid w:val="00E67824"/>
    <w:rsid w:val="00E7170E"/>
    <w:rsid w:val="00E71F9C"/>
    <w:rsid w:val="00E72378"/>
    <w:rsid w:val="00E73023"/>
    <w:rsid w:val="00E73AB9"/>
    <w:rsid w:val="00E74401"/>
    <w:rsid w:val="00E74883"/>
    <w:rsid w:val="00E75144"/>
    <w:rsid w:val="00E7524C"/>
    <w:rsid w:val="00E763E2"/>
    <w:rsid w:val="00E773A1"/>
    <w:rsid w:val="00E77C60"/>
    <w:rsid w:val="00E8005F"/>
    <w:rsid w:val="00E806E2"/>
    <w:rsid w:val="00E80B26"/>
    <w:rsid w:val="00E82962"/>
    <w:rsid w:val="00E82DB7"/>
    <w:rsid w:val="00E84E90"/>
    <w:rsid w:val="00E852B0"/>
    <w:rsid w:val="00E85525"/>
    <w:rsid w:val="00E8667D"/>
    <w:rsid w:val="00E868CA"/>
    <w:rsid w:val="00E877EF"/>
    <w:rsid w:val="00E91BA3"/>
    <w:rsid w:val="00E926CC"/>
    <w:rsid w:val="00E94B98"/>
    <w:rsid w:val="00E94E90"/>
    <w:rsid w:val="00E9502D"/>
    <w:rsid w:val="00E95919"/>
    <w:rsid w:val="00E967E3"/>
    <w:rsid w:val="00E96D3D"/>
    <w:rsid w:val="00EA01CC"/>
    <w:rsid w:val="00EA01E7"/>
    <w:rsid w:val="00EA14B1"/>
    <w:rsid w:val="00EA1D67"/>
    <w:rsid w:val="00EA2324"/>
    <w:rsid w:val="00EA2531"/>
    <w:rsid w:val="00EA28EF"/>
    <w:rsid w:val="00EA3A98"/>
    <w:rsid w:val="00EA436A"/>
    <w:rsid w:val="00EA4D6B"/>
    <w:rsid w:val="00EA5C51"/>
    <w:rsid w:val="00EA5E06"/>
    <w:rsid w:val="00EA5E9E"/>
    <w:rsid w:val="00EA7097"/>
    <w:rsid w:val="00EA7272"/>
    <w:rsid w:val="00EA76FC"/>
    <w:rsid w:val="00EA7A39"/>
    <w:rsid w:val="00EA7B0D"/>
    <w:rsid w:val="00EB02E3"/>
    <w:rsid w:val="00EB15BB"/>
    <w:rsid w:val="00EB19E3"/>
    <w:rsid w:val="00EB1A8C"/>
    <w:rsid w:val="00EB1E79"/>
    <w:rsid w:val="00EB244A"/>
    <w:rsid w:val="00EB3429"/>
    <w:rsid w:val="00EB375D"/>
    <w:rsid w:val="00EB54C2"/>
    <w:rsid w:val="00EB6100"/>
    <w:rsid w:val="00EB71E5"/>
    <w:rsid w:val="00EC0BE9"/>
    <w:rsid w:val="00EC1399"/>
    <w:rsid w:val="00EC17CA"/>
    <w:rsid w:val="00EC1E86"/>
    <w:rsid w:val="00EC3701"/>
    <w:rsid w:val="00EC4940"/>
    <w:rsid w:val="00EC599E"/>
    <w:rsid w:val="00EC60F2"/>
    <w:rsid w:val="00EC6AA4"/>
    <w:rsid w:val="00EC773C"/>
    <w:rsid w:val="00EC7CF3"/>
    <w:rsid w:val="00EC7F2B"/>
    <w:rsid w:val="00ED0DC1"/>
    <w:rsid w:val="00ED1A67"/>
    <w:rsid w:val="00ED1ADD"/>
    <w:rsid w:val="00ED2C98"/>
    <w:rsid w:val="00ED2EFF"/>
    <w:rsid w:val="00ED3917"/>
    <w:rsid w:val="00ED3990"/>
    <w:rsid w:val="00ED3CDE"/>
    <w:rsid w:val="00ED5162"/>
    <w:rsid w:val="00ED5292"/>
    <w:rsid w:val="00ED551A"/>
    <w:rsid w:val="00ED59E8"/>
    <w:rsid w:val="00ED711E"/>
    <w:rsid w:val="00ED7D36"/>
    <w:rsid w:val="00EE18CF"/>
    <w:rsid w:val="00EE196D"/>
    <w:rsid w:val="00EE1A06"/>
    <w:rsid w:val="00EE2831"/>
    <w:rsid w:val="00EE2D3A"/>
    <w:rsid w:val="00EE32B9"/>
    <w:rsid w:val="00EE3E55"/>
    <w:rsid w:val="00EE465A"/>
    <w:rsid w:val="00EE577C"/>
    <w:rsid w:val="00EE59C9"/>
    <w:rsid w:val="00EE5B0B"/>
    <w:rsid w:val="00EE6150"/>
    <w:rsid w:val="00EE64DA"/>
    <w:rsid w:val="00EE664E"/>
    <w:rsid w:val="00EE6653"/>
    <w:rsid w:val="00EE68B8"/>
    <w:rsid w:val="00EE6FF5"/>
    <w:rsid w:val="00EE78E8"/>
    <w:rsid w:val="00EF003C"/>
    <w:rsid w:val="00EF1491"/>
    <w:rsid w:val="00EF171A"/>
    <w:rsid w:val="00EF2576"/>
    <w:rsid w:val="00EF3E64"/>
    <w:rsid w:val="00EF4206"/>
    <w:rsid w:val="00EF5705"/>
    <w:rsid w:val="00EF5A17"/>
    <w:rsid w:val="00EF5AC5"/>
    <w:rsid w:val="00EF72C1"/>
    <w:rsid w:val="00EF796A"/>
    <w:rsid w:val="00EF7B5B"/>
    <w:rsid w:val="00EF7DEB"/>
    <w:rsid w:val="00EF7F1D"/>
    <w:rsid w:val="00F001DF"/>
    <w:rsid w:val="00F007F0"/>
    <w:rsid w:val="00F009FC"/>
    <w:rsid w:val="00F00F71"/>
    <w:rsid w:val="00F01DB0"/>
    <w:rsid w:val="00F01F05"/>
    <w:rsid w:val="00F022B0"/>
    <w:rsid w:val="00F024FB"/>
    <w:rsid w:val="00F02EEC"/>
    <w:rsid w:val="00F05462"/>
    <w:rsid w:val="00F05910"/>
    <w:rsid w:val="00F06F09"/>
    <w:rsid w:val="00F06FDB"/>
    <w:rsid w:val="00F070ED"/>
    <w:rsid w:val="00F12669"/>
    <w:rsid w:val="00F13508"/>
    <w:rsid w:val="00F13B1D"/>
    <w:rsid w:val="00F13BFC"/>
    <w:rsid w:val="00F145C2"/>
    <w:rsid w:val="00F1494D"/>
    <w:rsid w:val="00F15325"/>
    <w:rsid w:val="00F15716"/>
    <w:rsid w:val="00F161D8"/>
    <w:rsid w:val="00F20473"/>
    <w:rsid w:val="00F21289"/>
    <w:rsid w:val="00F2210C"/>
    <w:rsid w:val="00F22941"/>
    <w:rsid w:val="00F232E8"/>
    <w:rsid w:val="00F238DC"/>
    <w:rsid w:val="00F24BA1"/>
    <w:rsid w:val="00F256C1"/>
    <w:rsid w:val="00F2586C"/>
    <w:rsid w:val="00F270D6"/>
    <w:rsid w:val="00F2740E"/>
    <w:rsid w:val="00F27CC2"/>
    <w:rsid w:val="00F30627"/>
    <w:rsid w:val="00F30773"/>
    <w:rsid w:val="00F30B47"/>
    <w:rsid w:val="00F31F14"/>
    <w:rsid w:val="00F32243"/>
    <w:rsid w:val="00F325BE"/>
    <w:rsid w:val="00F33BB4"/>
    <w:rsid w:val="00F351BA"/>
    <w:rsid w:val="00F361EE"/>
    <w:rsid w:val="00F3628A"/>
    <w:rsid w:val="00F37F36"/>
    <w:rsid w:val="00F41095"/>
    <w:rsid w:val="00F4112B"/>
    <w:rsid w:val="00F4206C"/>
    <w:rsid w:val="00F427A2"/>
    <w:rsid w:val="00F42B86"/>
    <w:rsid w:val="00F430BB"/>
    <w:rsid w:val="00F437A5"/>
    <w:rsid w:val="00F43E9F"/>
    <w:rsid w:val="00F44E7A"/>
    <w:rsid w:val="00F453E1"/>
    <w:rsid w:val="00F4571B"/>
    <w:rsid w:val="00F45EAB"/>
    <w:rsid w:val="00F468AD"/>
    <w:rsid w:val="00F46ABA"/>
    <w:rsid w:val="00F46C13"/>
    <w:rsid w:val="00F47CCD"/>
    <w:rsid w:val="00F50069"/>
    <w:rsid w:val="00F50422"/>
    <w:rsid w:val="00F506D5"/>
    <w:rsid w:val="00F509C1"/>
    <w:rsid w:val="00F509C8"/>
    <w:rsid w:val="00F5194A"/>
    <w:rsid w:val="00F51B84"/>
    <w:rsid w:val="00F52F2D"/>
    <w:rsid w:val="00F5363A"/>
    <w:rsid w:val="00F55A1D"/>
    <w:rsid w:val="00F56112"/>
    <w:rsid w:val="00F5612E"/>
    <w:rsid w:val="00F56747"/>
    <w:rsid w:val="00F56E7D"/>
    <w:rsid w:val="00F57302"/>
    <w:rsid w:val="00F5772A"/>
    <w:rsid w:val="00F578BE"/>
    <w:rsid w:val="00F6010A"/>
    <w:rsid w:val="00F60437"/>
    <w:rsid w:val="00F61B4F"/>
    <w:rsid w:val="00F61D69"/>
    <w:rsid w:val="00F64D61"/>
    <w:rsid w:val="00F65D44"/>
    <w:rsid w:val="00F662E3"/>
    <w:rsid w:val="00F67082"/>
    <w:rsid w:val="00F67DFD"/>
    <w:rsid w:val="00F7160E"/>
    <w:rsid w:val="00F72B74"/>
    <w:rsid w:val="00F73224"/>
    <w:rsid w:val="00F73539"/>
    <w:rsid w:val="00F757BC"/>
    <w:rsid w:val="00F76226"/>
    <w:rsid w:val="00F7728D"/>
    <w:rsid w:val="00F77978"/>
    <w:rsid w:val="00F77C52"/>
    <w:rsid w:val="00F77DA4"/>
    <w:rsid w:val="00F80032"/>
    <w:rsid w:val="00F802A4"/>
    <w:rsid w:val="00F8030D"/>
    <w:rsid w:val="00F80AD0"/>
    <w:rsid w:val="00F81216"/>
    <w:rsid w:val="00F8248A"/>
    <w:rsid w:val="00F8261D"/>
    <w:rsid w:val="00F827AD"/>
    <w:rsid w:val="00F82D4D"/>
    <w:rsid w:val="00F82FC8"/>
    <w:rsid w:val="00F84673"/>
    <w:rsid w:val="00F84BD0"/>
    <w:rsid w:val="00F85903"/>
    <w:rsid w:val="00F86B0F"/>
    <w:rsid w:val="00F87ABA"/>
    <w:rsid w:val="00F907A7"/>
    <w:rsid w:val="00F92090"/>
    <w:rsid w:val="00F93D2B"/>
    <w:rsid w:val="00F948DE"/>
    <w:rsid w:val="00F95268"/>
    <w:rsid w:val="00F95790"/>
    <w:rsid w:val="00F968AE"/>
    <w:rsid w:val="00F9734F"/>
    <w:rsid w:val="00F9783F"/>
    <w:rsid w:val="00FA019B"/>
    <w:rsid w:val="00FA0D96"/>
    <w:rsid w:val="00FA123A"/>
    <w:rsid w:val="00FA216A"/>
    <w:rsid w:val="00FA2F9A"/>
    <w:rsid w:val="00FA4F73"/>
    <w:rsid w:val="00FA559E"/>
    <w:rsid w:val="00FA55AA"/>
    <w:rsid w:val="00FA6D88"/>
    <w:rsid w:val="00FB0203"/>
    <w:rsid w:val="00FB17F4"/>
    <w:rsid w:val="00FB1F7B"/>
    <w:rsid w:val="00FB2CE2"/>
    <w:rsid w:val="00FB2FD6"/>
    <w:rsid w:val="00FB3643"/>
    <w:rsid w:val="00FB58DE"/>
    <w:rsid w:val="00FB5F76"/>
    <w:rsid w:val="00FB61BC"/>
    <w:rsid w:val="00FC0342"/>
    <w:rsid w:val="00FC18AC"/>
    <w:rsid w:val="00FC24FC"/>
    <w:rsid w:val="00FC2E0F"/>
    <w:rsid w:val="00FC304E"/>
    <w:rsid w:val="00FC31FF"/>
    <w:rsid w:val="00FC37FC"/>
    <w:rsid w:val="00FC457B"/>
    <w:rsid w:val="00FC67D1"/>
    <w:rsid w:val="00FC6D15"/>
    <w:rsid w:val="00FC729A"/>
    <w:rsid w:val="00FD0C1D"/>
    <w:rsid w:val="00FD1DFF"/>
    <w:rsid w:val="00FD30D8"/>
    <w:rsid w:val="00FD3807"/>
    <w:rsid w:val="00FD5AF5"/>
    <w:rsid w:val="00FD5DF5"/>
    <w:rsid w:val="00FD702C"/>
    <w:rsid w:val="00FD7E6D"/>
    <w:rsid w:val="00FE0460"/>
    <w:rsid w:val="00FE09AD"/>
    <w:rsid w:val="00FE0D81"/>
    <w:rsid w:val="00FE1A72"/>
    <w:rsid w:val="00FE1EDB"/>
    <w:rsid w:val="00FE275C"/>
    <w:rsid w:val="00FE2D37"/>
    <w:rsid w:val="00FE56D3"/>
    <w:rsid w:val="00FE62D1"/>
    <w:rsid w:val="00FE69F9"/>
    <w:rsid w:val="00FE70BE"/>
    <w:rsid w:val="00FF22E2"/>
    <w:rsid w:val="00FF2608"/>
    <w:rsid w:val="00FF26B8"/>
    <w:rsid w:val="00FF3597"/>
    <w:rsid w:val="00FF36CC"/>
    <w:rsid w:val="00FF4A50"/>
    <w:rsid w:val="00FF573B"/>
    <w:rsid w:val="00FF5E2D"/>
    <w:rsid w:val="00FF658B"/>
    <w:rsid w:val="014F1C4F"/>
    <w:rsid w:val="017D986D"/>
    <w:rsid w:val="0187F59C"/>
    <w:rsid w:val="023F3EE5"/>
    <w:rsid w:val="02BD2618"/>
    <w:rsid w:val="02F4C365"/>
    <w:rsid w:val="036FBDF0"/>
    <w:rsid w:val="043CFD93"/>
    <w:rsid w:val="04770807"/>
    <w:rsid w:val="04BA75F7"/>
    <w:rsid w:val="04D482CF"/>
    <w:rsid w:val="04F3E8F3"/>
    <w:rsid w:val="04F88444"/>
    <w:rsid w:val="05CD1FFB"/>
    <w:rsid w:val="0633BE25"/>
    <w:rsid w:val="06AA5465"/>
    <w:rsid w:val="06D8E6ED"/>
    <w:rsid w:val="071FE670"/>
    <w:rsid w:val="075420E5"/>
    <w:rsid w:val="07E4ECAD"/>
    <w:rsid w:val="089563AA"/>
    <w:rsid w:val="0A81CB58"/>
    <w:rsid w:val="0AC96787"/>
    <w:rsid w:val="0AF4A088"/>
    <w:rsid w:val="0B1C9FF1"/>
    <w:rsid w:val="0B6523B0"/>
    <w:rsid w:val="0BBEDF94"/>
    <w:rsid w:val="0BD8C0B6"/>
    <w:rsid w:val="0BE25EAB"/>
    <w:rsid w:val="0BFA2646"/>
    <w:rsid w:val="0CDDB615"/>
    <w:rsid w:val="0CEEC67F"/>
    <w:rsid w:val="0D386DD4"/>
    <w:rsid w:val="0D9F347A"/>
    <w:rsid w:val="0DB9EA11"/>
    <w:rsid w:val="0ECA612A"/>
    <w:rsid w:val="0F3314E3"/>
    <w:rsid w:val="0FE88930"/>
    <w:rsid w:val="107FDFC4"/>
    <w:rsid w:val="10928FD7"/>
    <w:rsid w:val="10DE6470"/>
    <w:rsid w:val="1168FC88"/>
    <w:rsid w:val="11BEA938"/>
    <w:rsid w:val="11BF6024"/>
    <w:rsid w:val="11C00430"/>
    <w:rsid w:val="121186D6"/>
    <w:rsid w:val="1240DC61"/>
    <w:rsid w:val="136331C6"/>
    <w:rsid w:val="139A62D0"/>
    <w:rsid w:val="13D5BC56"/>
    <w:rsid w:val="13E724EF"/>
    <w:rsid w:val="14152351"/>
    <w:rsid w:val="144AB3DC"/>
    <w:rsid w:val="1461942B"/>
    <w:rsid w:val="14C27035"/>
    <w:rsid w:val="14D867D3"/>
    <w:rsid w:val="15DFB7EA"/>
    <w:rsid w:val="1604C01C"/>
    <w:rsid w:val="16274C65"/>
    <w:rsid w:val="166A1F9F"/>
    <w:rsid w:val="16F7F361"/>
    <w:rsid w:val="16FED24A"/>
    <w:rsid w:val="174D213E"/>
    <w:rsid w:val="17569384"/>
    <w:rsid w:val="177A1EC0"/>
    <w:rsid w:val="177E2E2C"/>
    <w:rsid w:val="17C2B5AF"/>
    <w:rsid w:val="18389204"/>
    <w:rsid w:val="1854B76A"/>
    <w:rsid w:val="18B5548B"/>
    <w:rsid w:val="18E20133"/>
    <w:rsid w:val="19DEA3DE"/>
    <w:rsid w:val="1A2086F8"/>
    <w:rsid w:val="1B4EC101"/>
    <w:rsid w:val="1C1CC923"/>
    <w:rsid w:val="1CD77DC1"/>
    <w:rsid w:val="1D17A544"/>
    <w:rsid w:val="1D4FB90E"/>
    <w:rsid w:val="1DC6CB22"/>
    <w:rsid w:val="1E449B1F"/>
    <w:rsid w:val="1E5D6C12"/>
    <w:rsid w:val="1E7E2D08"/>
    <w:rsid w:val="1E812EFA"/>
    <w:rsid w:val="1EB154A5"/>
    <w:rsid w:val="1EF3236B"/>
    <w:rsid w:val="1EF765D7"/>
    <w:rsid w:val="1F8B1858"/>
    <w:rsid w:val="1FBE0064"/>
    <w:rsid w:val="1FF5F626"/>
    <w:rsid w:val="2019FD69"/>
    <w:rsid w:val="204DB108"/>
    <w:rsid w:val="208ED886"/>
    <w:rsid w:val="20C08C9F"/>
    <w:rsid w:val="20CCFA4F"/>
    <w:rsid w:val="21DE5024"/>
    <w:rsid w:val="22155B71"/>
    <w:rsid w:val="230C57F4"/>
    <w:rsid w:val="2336A12C"/>
    <w:rsid w:val="23AA8FA6"/>
    <w:rsid w:val="23F82D61"/>
    <w:rsid w:val="24039EF2"/>
    <w:rsid w:val="242939A2"/>
    <w:rsid w:val="2450826C"/>
    <w:rsid w:val="24CC3B5F"/>
    <w:rsid w:val="24CDDB5C"/>
    <w:rsid w:val="25061070"/>
    <w:rsid w:val="251F0292"/>
    <w:rsid w:val="2560F991"/>
    <w:rsid w:val="25842F10"/>
    <w:rsid w:val="26177776"/>
    <w:rsid w:val="262A5950"/>
    <w:rsid w:val="269C4DC1"/>
    <w:rsid w:val="27042BE7"/>
    <w:rsid w:val="272B9874"/>
    <w:rsid w:val="272E77F5"/>
    <w:rsid w:val="27766CC9"/>
    <w:rsid w:val="279F207C"/>
    <w:rsid w:val="281D10E4"/>
    <w:rsid w:val="282F92FC"/>
    <w:rsid w:val="2843D3EB"/>
    <w:rsid w:val="28C3D16D"/>
    <w:rsid w:val="29AED902"/>
    <w:rsid w:val="29BD09ED"/>
    <w:rsid w:val="29C4C428"/>
    <w:rsid w:val="2A71A9F0"/>
    <w:rsid w:val="2A9D2ECE"/>
    <w:rsid w:val="2B3876C9"/>
    <w:rsid w:val="2B892B79"/>
    <w:rsid w:val="2BCE2268"/>
    <w:rsid w:val="2D8F4129"/>
    <w:rsid w:val="2D9D5FE0"/>
    <w:rsid w:val="2E19EDBD"/>
    <w:rsid w:val="2E5A495B"/>
    <w:rsid w:val="2E62E9D3"/>
    <w:rsid w:val="2ED33A05"/>
    <w:rsid w:val="2FECFE41"/>
    <w:rsid w:val="30A7780D"/>
    <w:rsid w:val="30DEFE36"/>
    <w:rsid w:val="313F6128"/>
    <w:rsid w:val="32163379"/>
    <w:rsid w:val="3282CA43"/>
    <w:rsid w:val="331A172F"/>
    <w:rsid w:val="33EE2837"/>
    <w:rsid w:val="340155B3"/>
    <w:rsid w:val="341299DF"/>
    <w:rsid w:val="34C9B92C"/>
    <w:rsid w:val="34F00C8F"/>
    <w:rsid w:val="35070FFC"/>
    <w:rsid w:val="3511762B"/>
    <w:rsid w:val="3558F453"/>
    <w:rsid w:val="358C2C08"/>
    <w:rsid w:val="35D122F7"/>
    <w:rsid w:val="35EA3375"/>
    <w:rsid w:val="36484EF5"/>
    <w:rsid w:val="365F69F8"/>
    <w:rsid w:val="36D42EC3"/>
    <w:rsid w:val="36D6B839"/>
    <w:rsid w:val="37DB8ACF"/>
    <w:rsid w:val="37E586EB"/>
    <w:rsid w:val="383385F8"/>
    <w:rsid w:val="38E7BD96"/>
    <w:rsid w:val="38FF957A"/>
    <w:rsid w:val="391E7370"/>
    <w:rsid w:val="39230686"/>
    <w:rsid w:val="394BE9A8"/>
    <w:rsid w:val="39863A31"/>
    <w:rsid w:val="3A1A022A"/>
    <w:rsid w:val="3A7AF170"/>
    <w:rsid w:val="3ABF8BDD"/>
    <w:rsid w:val="3AE3C98D"/>
    <w:rsid w:val="3AF0F89A"/>
    <w:rsid w:val="3BDB0379"/>
    <w:rsid w:val="3BF3BB9C"/>
    <w:rsid w:val="3C1B107C"/>
    <w:rsid w:val="3CF66719"/>
    <w:rsid w:val="3D3C1CBE"/>
    <w:rsid w:val="3D96663B"/>
    <w:rsid w:val="3D9D697E"/>
    <w:rsid w:val="3E1F5ACB"/>
    <w:rsid w:val="3E5CF246"/>
    <w:rsid w:val="3EE132A6"/>
    <w:rsid w:val="3FCACD5A"/>
    <w:rsid w:val="3FDCB04E"/>
    <w:rsid w:val="4028C221"/>
    <w:rsid w:val="408593DA"/>
    <w:rsid w:val="417946F6"/>
    <w:rsid w:val="41866187"/>
    <w:rsid w:val="42036AAC"/>
    <w:rsid w:val="425E1B66"/>
    <w:rsid w:val="4289CBBA"/>
    <w:rsid w:val="42904ACC"/>
    <w:rsid w:val="429CFF4C"/>
    <w:rsid w:val="42EA5CBD"/>
    <w:rsid w:val="434CB311"/>
    <w:rsid w:val="43A7BC13"/>
    <w:rsid w:val="4423AB40"/>
    <w:rsid w:val="450D979D"/>
    <w:rsid w:val="4526CDAA"/>
    <w:rsid w:val="460829D3"/>
    <w:rsid w:val="46AB07D6"/>
    <w:rsid w:val="46B1D8BC"/>
    <w:rsid w:val="46B6C6D4"/>
    <w:rsid w:val="471122B1"/>
    <w:rsid w:val="4714FF4C"/>
    <w:rsid w:val="4755B4F9"/>
    <w:rsid w:val="47A29873"/>
    <w:rsid w:val="47B1565B"/>
    <w:rsid w:val="48127294"/>
    <w:rsid w:val="486903BE"/>
    <w:rsid w:val="497C6F57"/>
    <w:rsid w:val="4A94AACE"/>
    <w:rsid w:val="4AD675A0"/>
    <w:rsid w:val="4ADD6063"/>
    <w:rsid w:val="4AE129A1"/>
    <w:rsid w:val="4B2125ED"/>
    <w:rsid w:val="4B6F26EB"/>
    <w:rsid w:val="4C156DF1"/>
    <w:rsid w:val="4C7A5D99"/>
    <w:rsid w:val="4D0D73A5"/>
    <w:rsid w:val="4D1D90FE"/>
    <w:rsid w:val="4D21518F"/>
    <w:rsid w:val="4DBB7E25"/>
    <w:rsid w:val="4DF84CF3"/>
    <w:rsid w:val="4E8D4F85"/>
    <w:rsid w:val="4F4112BC"/>
    <w:rsid w:val="4F99BC36"/>
    <w:rsid w:val="4FEA1D44"/>
    <w:rsid w:val="505E7CD9"/>
    <w:rsid w:val="50A6089C"/>
    <w:rsid w:val="5152399C"/>
    <w:rsid w:val="516569EF"/>
    <w:rsid w:val="516C03C4"/>
    <w:rsid w:val="51F15651"/>
    <w:rsid w:val="52868AB9"/>
    <w:rsid w:val="533F1448"/>
    <w:rsid w:val="53EB9523"/>
    <w:rsid w:val="53FA8902"/>
    <w:rsid w:val="55C53A5B"/>
    <w:rsid w:val="563351B2"/>
    <w:rsid w:val="5635B0F5"/>
    <w:rsid w:val="568CB53E"/>
    <w:rsid w:val="56AAF316"/>
    <w:rsid w:val="5736BBE5"/>
    <w:rsid w:val="5769A8CF"/>
    <w:rsid w:val="57A818DE"/>
    <w:rsid w:val="580A2B8A"/>
    <w:rsid w:val="580D2896"/>
    <w:rsid w:val="584EF75C"/>
    <w:rsid w:val="59096251"/>
    <w:rsid w:val="596005F9"/>
    <w:rsid w:val="5A25CD9B"/>
    <w:rsid w:val="5A28CE40"/>
    <w:rsid w:val="5A4BA601"/>
    <w:rsid w:val="5B379CF2"/>
    <w:rsid w:val="5BA01828"/>
    <w:rsid w:val="5BB4207E"/>
    <w:rsid w:val="5CACFB96"/>
    <w:rsid w:val="5D054DE6"/>
    <w:rsid w:val="5D09B688"/>
    <w:rsid w:val="5D419CA8"/>
    <w:rsid w:val="5D9B91B2"/>
    <w:rsid w:val="5E394BFD"/>
    <w:rsid w:val="5EBCCD82"/>
    <w:rsid w:val="5F2D1980"/>
    <w:rsid w:val="5F7EA55D"/>
    <w:rsid w:val="60236903"/>
    <w:rsid w:val="60257461"/>
    <w:rsid w:val="604310B6"/>
    <w:rsid w:val="6043F01C"/>
    <w:rsid w:val="606ED0E8"/>
    <w:rsid w:val="60876C65"/>
    <w:rsid w:val="60F0746D"/>
    <w:rsid w:val="613EA12A"/>
    <w:rsid w:val="6174D569"/>
    <w:rsid w:val="61A1D2EB"/>
    <w:rsid w:val="62133FB2"/>
    <w:rsid w:val="629E4383"/>
    <w:rsid w:val="62CC85F4"/>
    <w:rsid w:val="62EA340D"/>
    <w:rsid w:val="641E2797"/>
    <w:rsid w:val="64521680"/>
    <w:rsid w:val="64DE7100"/>
    <w:rsid w:val="650D5762"/>
    <w:rsid w:val="651EAF87"/>
    <w:rsid w:val="65974F79"/>
    <w:rsid w:val="65ADBC69"/>
    <w:rsid w:val="65EA8BCC"/>
    <w:rsid w:val="66DF49DE"/>
    <w:rsid w:val="674428DB"/>
    <w:rsid w:val="67CA89E9"/>
    <w:rsid w:val="6801A8FE"/>
    <w:rsid w:val="69835F42"/>
    <w:rsid w:val="69983086"/>
    <w:rsid w:val="69A65A30"/>
    <w:rsid w:val="69CB166E"/>
    <w:rsid w:val="6A9B9AB9"/>
    <w:rsid w:val="6B7BD08A"/>
    <w:rsid w:val="6BF5ED9E"/>
    <w:rsid w:val="6C81A1E4"/>
    <w:rsid w:val="6CDE60A2"/>
    <w:rsid w:val="6DE6C0D5"/>
    <w:rsid w:val="6E16E680"/>
    <w:rsid w:val="6E552797"/>
    <w:rsid w:val="6F9E5C9D"/>
    <w:rsid w:val="6FAC7AE7"/>
    <w:rsid w:val="7083A64E"/>
    <w:rsid w:val="72274812"/>
    <w:rsid w:val="722D5787"/>
    <w:rsid w:val="728DA1E2"/>
    <w:rsid w:val="72C3242D"/>
    <w:rsid w:val="73180997"/>
    <w:rsid w:val="739F17F4"/>
    <w:rsid w:val="73DC41DE"/>
    <w:rsid w:val="73FF5DF8"/>
    <w:rsid w:val="74AACA48"/>
    <w:rsid w:val="75BDA814"/>
    <w:rsid w:val="75C1A70A"/>
    <w:rsid w:val="7638E8C0"/>
    <w:rsid w:val="7686B07D"/>
    <w:rsid w:val="76EFD789"/>
    <w:rsid w:val="76F4A575"/>
    <w:rsid w:val="76FE1890"/>
    <w:rsid w:val="77B26CBD"/>
    <w:rsid w:val="77D70385"/>
    <w:rsid w:val="77D88E57"/>
    <w:rsid w:val="77E3F2D6"/>
    <w:rsid w:val="7916715E"/>
    <w:rsid w:val="7981904B"/>
    <w:rsid w:val="798567B9"/>
    <w:rsid w:val="79C009A5"/>
    <w:rsid w:val="79DECB45"/>
    <w:rsid w:val="79E2EE92"/>
    <w:rsid w:val="7B5F3E9D"/>
    <w:rsid w:val="7BA48B9B"/>
    <w:rsid w:val="7BD55F38"/>
    <w:rsid w:val="7CA05919"/>
    <w:rsid w:val="7CAA3E7F"/>
    <w:rsid w:val="7CAE95E5"/>
    <w:rsid w:val="7CBD948B"/>
    <w:rsid w:val="7CC89438"/>
    <w:rsid w:val="7D15D48F"/>
    <w:rsid w:val="7E48216D"/>
    <w:rsid w:val="7F4A95FC"/>
    <w:rsid w:val="7FC803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DED53C"/>
  <w15:docId w15:val="{56CDCDD5-B6D3-4760-A309-3D1764C76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64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C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64C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2090"/>
    <w:pPr>
      <w:ind w:left="720"/>
      <w:contextualSpacing/>
    </w:pPr>
  </w:style>
  <w:style w:type="character" w:styleId="Heading1Char" w:customStyle="1">
    <w:name w:val="Heading 1 Char"/>
    <w:basedOn w:val="DefaultParagraphFont"/>
    <w:link w:val="Heading1"/>
    <w:uiPriority w:val="9"/>
    <w:rsid w:val="006B64C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B64C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B64C9"/>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602197"/>
    <w:rPr>
      <w:sz w:val="16"/>
      <w:szCs w:val="16"/>
    </w:rPr>
  </w:style>
  <w:style w:type="paragraph" w:styleId="CommentText">
    <w:name w:val="annotation text"/>
    <w:basedOn w:val="Normal"/>
    <w:link w:val="CommentTextChar"/>
    <w:uiPriority w:val="99"/>
    <w:unhideWhenUsed/>
    <w:rsid w:val="00602197"/>
    <w:pPr>
      <w:spacing w:line="240" w:lineRule="auto"/>
    </w:pPr>
    <w:rPr>
      <w:sz w:val="20"/>
      <w:szCs w:val="20"/>
    </w:rPr>
  </w:style>
  <w:style w:type="character" w:styleId="CommentTextChar" w:customStyle="1">
    <w:name w:val="Comment Text Char"/>
    <w:basedOn w:val="DefaultParagraphFont"/>
    <w:link w:val="CommentText"/>
    <w:uiPriority w:val="99"/>
    <w:rsid w:val="00602197"/>
    <w:rPr>
      <w:sz w:val="20"/>
      <w:szCs w:val="20"/>
    </w:rPr>
  </w:style>
  <w:style w:type="paragraph" w:styleId="CommentSubject">
    <w:name w:val="annotation subject"/>
    <w:basedOn w:val="CommentText"/>
    <w:next w:val="CommentText"/>
    <w:link w:val="CommentSubjectChar"/>
    <w:uiPriority w:val="99"/>
    <w:semiHidden/>
    <w:unhideWhenUsed/>
    <w:rsid w:val="00602197"/>
    <w:rPr>
      <w:b/>
      <w:bCs/>
    </w:rPr>
  </w:style>
  <w:style w:type="character" w:styleId="CommentSubjectChar" w:customStyle="1">
    <w:name w:val="Comment Subject Char"/>
    <w:basedOn w:val="CommentTextChar"/>
    <w:link w:val="CommentSubject"/>
    <w:uiPriority w:val="99"/>
    <w:semiHidden/>
    <w:rsid w:val="00602197"/>
    <w:rPr>
      <w:b/>
      <w:bCs/>
      <w:sz w:val="20"/>
      <w:szCs w:val="20"/>
    </w:rPr>
  </w:style>
  <w:style w:type="character" w:styleId="Hyperlink">
    <w:name w:val="Hyperlink"/>
    <w:basedOn w:val="DefaultParagraphFont"/>
    <w:uiPriority w:val="99"/>
    <w:unhideWhenUsed/>
    <w:rsid w:val="007C5F8D"/>
    <w:rPr>
      <w:color w:val="0563C1" w:themeColor="hyperlink"/>
      <w:u w:val="single"/>
    </w:rPr>
  </w:style>
  <w:style w:type="character" w:styleId="UnresolvedMention">
    <w:name w:val="Unresolved Mention"/>
    <w:basedOn w:val="DefaultParagraphFont"/>
    <w:uiPriority w:val="99"/>
    <w:semiHidden/>
    <w:unhideWhenUsed/>
    <w:rsid w:val="007C5F8D"/>
    <w:rPr>
      <w:color w:val="605E5C"/>
      <w:shd w:val="clear" w:color="auto" w:fill="E1DFDD"/>
    </w:rPr>
  </w:style>
  <w:style w:type="character" w:styleId="FollowedHyperlink">
    <w:name w:val="FollowedHyperlink"/>
    <w:basedOn w:val="DefaultParagraphFont"/>
    <w:uiPriority w:val="99"/>
    <w:semiHidden/>
    <w:unhideWhenUsed/>
    <w:rsid w:val="007C5F8D"/>
    <w:rPr>
      <w:color w:val="954F72" w:themeColor="followedHyperlink"/>
      <w:u w:val="single"/>
    </w:rPr>
  </w:style>
  <w:style w:type="character" w:styleId="Strong">
    <w:name w:val="Strong"/>
    <w:basedOn w:val="DefaultParagraphFont"/>
    <w:uiPriority w:val="22"/>
    <w:qFormat/>
    <w:rsid w:val="008517BB"/>
    <w:rPr>
      <w:b/>
      <w:bCs/>
    </w:rPr>
  </w:style>
  <w:style w:type="paragraph" w:styleId="NormalWeb">
    <w:name w:val="Normal (Web)"/>
    <w:basedOn w:val="Normal"/>
    <w:uiPriority w:val="99"/>
    <w:unhideWhenUsed/>
    <w:rsid w:val="00286445"/>
    <w:pPr>
      <w:spacing w:before="100" w:beforeAutospacing="1" w:after="100" w:afterAutospacing="1" w:line="240" w:lineRule="auto"/>
    </w:pPr>
    <w:rPr>
      <w:rFonts w:ascii="Times New Roman" w:hAnsi="Times New Roman" w:eastAsia="Times New Roman" w:cs="Times New Roman"/>
      <w:sz w:val="24"/>
      <w:szCs w:val="24"/>
    </w:rPr>
  </w:style>
  <w:style w:type="paragraph" w:styleId="TOC1">
    <w:name w:val="toc 1"/>
    <w:basedOn w:val="Normal"/>
    <w:next w:val="Normal"/>
    <w:autoRedefine/>
    <w:uiPriority w:val="39"/>
    <w:unhideWhenUsed/>
    <w:rsid w:val="009D0D26"/>
    <w:pPr>
      <w:tabs>
        <w:tab w:val="left" w:pos="440"/>
        <w:tab w:val="right" w:leader="dot" w:pos="9350"/>
      </w:tabs>
      <w:spacing w:after="100"/>
    </w:pPr>
  </w:style>
  <w:style w:type="paragraph" w:styleId="TOC2">
    <w:name w:val="toc 2"/>
    <w:basedOn w:val="Normal"/>
    <w:next w:val="Normal"/>
    <w:autoRedefine/>
    <w:uiPriority w:val="39"/>
    <w:unhideWhenUsed/>
    <w:rsid w:val="00420323"/>
    <w:pPr>
      <w:tabs>
        <w:tab w:val="left" w:pos="880"/>
        <w:tab w:val="right" w:leader="dot" w:pos="9350"/>
      </w:tabs>
      <w:spacing w:after="100"/>
      <w:ind w:left="220"/>
    </w:pPr>
  </w:style>
  <w:style w:type="paragraph" w:styleId="Header">
    <w:name w:val="header"/>
    <w:basedOn w:val="Normal"/>
    <w:link w:val="HeaderChar"/>
    <w:uiPriority w:val="99"/>
    <w:unhideWhenUsed/>
    <w:rsid w:val="009E21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2183"/>
  </w:style>
  <w:style w:type="paragraph" w:styleId="Footer">
    <w:name w:val="footer"/>
    <w:basedOn w:val="Normal"/>
    <w:link w:val="FooterChar"/>
    <w:uiPriority w:val="99"/>
    <w:unhideWhenUsed/>
    <w:rsid w:val="009E21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2183"/>
  </w:style>
  <w:style w:type="paragraph" w:styleId="Revision">
    <w:name w:val="Revision"/>
    <w:hidden/>
    <w:uiPriority w:val="99"/>
    <w:semiHidden/>
    <w:rsid w:val="008311E7"/>
    <w:pPr>
      <w:spacing w:after="0" w:line="240" w:lineRule="auto"/>
    </w:pPr>
  </w:style>
  <w:style w:type="character" w:styleId="cf01" w:customStyle="1">
    <w:name w:val="cf01"/>
    <w:basedOn w:val="DefaultParagraphFont"/>
    <w:rsid w:val="00D25171"/>
    <w:rPr>
      <w:rFonts w:hint="default" w:ascii="Segoe UI" w:hAnsi="Segoe UI" w:cs="Segoe UI"/>
      <w:sz w:val="18"/>
      <w:szCs w:val="18"/>
    </w:rPr>
  </w:style>
  <w:style w:type="character" w:styleId="expansiontext-185" w:customStyle="1">
    <w:name w:val="expansiontext-185"/>
    <w:basedOn w:val="DefaultParagraphFont"/>
    <w:rsid w:val="003045BA"/>
  </w:style>
  <w:style w:type="paragraph" w:styleId="pf0" w:customStyle="1">
    <w:name w:val="pf0"/>
    <w:basedOn w:val="Normal"/>
    <w:rsid w:val="00A25804"/>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A25804"/>
    <w:pPr>
      <w:spacing w:after="0" w:line="240" w:lineRule="auto"/>
    </w:pPr>
  </w:style>
  <w:style w:type="character" w:styleId="Mention">
    <w:name w:val="Mention"/>
    <w:basedOn w:val="DefaultParagraphFont"/>
    <w:uiPriority w:val="99"/>
    <w:unhideWhenUsed/>
    <w:rsid w:val="00585587"/>
    <w:rPr>
      <w:color w:val="2B579A"/>
      <w:shd w:val="clear" w:color="auto" w:fill="E1DFDD"/>
    </w:rPr>
  </w:style>
  <w:style w:type="numbering" w:styleId="Style1" w:customStyle="1">
    <w:name w:val="Style1"/>
    <w:uiPriority w:val="99"/>
    <w:rsid w:val="00A3654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8155">
      <w:bodyDiv w:val="1"/>
      <w:marLeft w:val="0"/>
      <w:marRight w:val="0"/>
      <w:marTop w:val="0"/>
      <w:marBottom w:val="0"/>
      <w:divBdr>
        <w:top w:val="none" w:sz="0" w:space="0" w:color="auto"/>
        <w:left w:val="none" w:sz="0" w:space="0" w:color="auto"/>
        <w:bottom w:val="none" w:sz="0" w:space="0" w:color="auto"/>
        <w:right w:val="none" w:sz="0" w:space="0" w:color="auto"/>
      </w:divBdr>
    </w:div>
    <w:div w:id="192229632">
      <w:bodyDiv w:val="1"/>
      <w:marLeft w:val="0"/>
      <w:marRight w:val="0"/>
      <w:marTop w:val="0"/>
      <w:marBottom w:val="0"/>
      <w:divBdr>
        <w:top w:val="none" w:sz="0" w:space="0" w:color="auto"/>
        <w:left w:val="none" w:sz="0" w:space="0" w:color="auto"/>
        <w:bottom w:val="none" w:sz="0" w:space="0" w:color="auto"/>
        <w:right w:val="none" w:sz="0" w:space="0" w:color="auto"/>
      </w:divBdr>
    </w:div>
    <w:div w:id="206114635">
      <w:bodyDiv w:val="1"/>
      <w:marLeft w:val="0"/>
      <w:marRight w:val="0"/>
      <w:marTop w:val="0"/>
      <w:marBottom w:val="0"/>
      <w:divBdr>
        <w:top w:val="none" w:sz="0" w:space="0" w:color="auto"/>
        <w:left w:val="none" w:sz="0" w:space="0" w:color="auto"/>
        <w:bottom w:val="none" w:sz="0" w:space="0" w:color="auto"/>
        <w:right w:val="none" w:sz="0" w:space="0" w:color="auto"/>
      </w:divBdr>
    </w:div>
    <w:div w:id="257760756">
      <w:bodyDiv w:val="1"/>
      <w:marLeft w:val="0"/>
      <w:marRight w:val="0"/>
      <w:marTop w:val="0"/>
      <w:marBottom w:val="0"/>
      <w:divBdr>
        <w:top w:val="none" w:sz="0" w:space="0" w:color="auto"/>
        <w:left w:val="none" w:sz="0" w:space="0" w:color="auto"/>
        <w:bottom w:val="none" w:sz="0" w:space="0" w:color="auto"/>
        <w:right w:val="none" w:sz="0" w:space="0" w:color="auto"/>
      </w:divBdr>
    </w:div>
    <w:div w:id="269052869">
      <w:bodyDiv w:val="1"/>
      <w:marLeft w:val="0"/>
      <w:marRight w:val="0"/>
      <w:marTop w:val="0"/>
      <w:marBottom w:val="0"/>
      <w:divBdr>
        <w:top w:val="none" w:sz="0" w:space="0" w:color="auto"/>
        <w:left w:val="none" w:sz="0" w:space="0" w:color="auto"/>
        <w:bottom w:val="none" w:sz="0" w:space="0" w:color="auto"/>
        <w:right w:val="none" w:sz="0" w:space="0" w:color="auto"/>
      </w:divBdr>
    </w:div>
    <w:div w:id="319768682">
      <w:bodyDiv w:val="1"/>
      <w:marLeft w:val="0"/>
      <w:marRight w:val="0"/>
      <w:marTop w:val="0"/>
      <w:marBottom w:val="0"/>
      <w:divBdr>
        <w:top w:val="none" w:sz="0" w:space="0" w:color="auto"/>
        <w:left w:val="none" w:sz="0" w:space="0" w:color="auto"/>
        <w:bottom w:val="none" w:sz="0" w:space="0" w:color="auto"/>
        <w:right w:val="none" w:sz="0" w:space="0" w:color="auto"/>
      </w:divBdr>
    </w:div>
    <w:div w:id="610666115">
      <w:bodyDiv w:val="1"/>
      <w:marLeft w:val="0"/>
      <w:marRight w:val="0"/>
      <w:marTop w:val="0"/>
      <w:marBottom w:val="0"/>
      <w:divBdr>
        <w:top w:val="none" w:sz="0" w:space="0" w:color="auto"/>
        <w:left w:val="none" w:sz="0" w:space="0" w:color="auto"/>
        <w:bottom w:val="none" w:sz="0" w:space="0" w:color="auto"/>
        <w:right w:val="none" w:sz="0" w:space="0" w:color="auto"/>
      </w:divBdr>
    </w:div>
    <w:div w:id="675808147">
      <w:bodyDiv w:val="1"/>
      <w:marLeft w:val="0"/>
      <w:marRight w:val="0"/>
      <w:marTop w:val="0"/>
      <w:marBottom w:val="0"/>
      <w:divBdr>
        <w:top w:val="none" w:sz="0" w:space="0" w:color="auto"/>
        <w:left w:val="none" w:sz="0" w:space="0" w:color="auto"/>
        <w:bottom w:val="none" w:sz="0" w:space="0" w:color="auto"/>
        <w:right w:val="none" w:sz="0" w:space="0" w:color="auto"/>
      </w:divBdr>
    </w:div>
    <w:div w:id="721910005">
      <w:bodyDiv w:val="1"/>
      <w:marLeft w:val="0"/>
      <w:marRight w:val="0"/>
      <w:marTop w:val="0"/>
      <w:marBottom w:val="0"/>
      <w:divBdr>
        <w:top w:val="none" w:sz="0" w:space="0" w:color="auto"/>
        <w:left w:val="none" w:sz="0" w:space="0" w:color="auto"/>
        <w:bottom w:val="none" w:sz="0" w:space="0" w:color="auto"/>
        <w:right w:val="none" w:sz="0" w:space="0" w:color="auto"/>
      </w:divBdr>
    </w:div>
    <w:div w:id="760832425">
      <w:bodyDiv w:val="1"/>
      <w:marLeft w:val="0"/>
      <w:marRight w:val="0"/>
      <w:marTop w:val="0"/>
      <w:marBottom w:val="0"/>
      <w:divBdr>
        <w:top w:val="none" w:sz="0" w:space="0" w:color="auto"/>
        <w:left w:val="none" w:sz="0" w:space="0" w:color="auto"/>
        <w:bottom w:val="none" w:sz="0" w:space="0" w:color="auto"/>
        <w:right w:val="none" w:sz="0" w:space="0" w:color="auto"/>
      </w:divBdr>
    </w:div>
    <w:div w:id="961883174">
      <w:bodyDiv w:val="1"/>
      <w:marLeft w:val="0"/>
      <w:marRight w:val="0"/>
      <w:marTop w:val="0"/>
      <w:marBottom w:val="0"/>
      <w:divBdr>
        <w:top w:val="none" w:sz="0" w:space="0" w:color="auto"/>
        <w:left w:val="none" w:sz="0" w:space="0" w:color="auto"/>
        <w:bottom w:val="none" w:sz="0" w:space="0" w:color="auto"/>
        <w:right w:val="none" w:sz="0" w:space="0" w:color="auto"/>
      </w:divBdr>
    </w:div>
    <w:div w:id="963996406">
      <w:bodyDiv w:val="1"/>
      <w:marLeft w:val="0"/>
      <w:marRight w:val="0"/>
      <w:marTop w:val="0"/>
      <w:marBottom w:val="0"/>
      <w:divBdr>
        <w:top w:val="none" w:sz="0" w:space="0" w:color="auto"/>
        <w:left w:val="none" w:sz="0" w:space="0" w:color="auto"/>
        <w:bottom w:val="none" w:sz="0" w:space="0" w:color="auto"/>
        <w:right w:val="none" w:sz="0" w:space="0" w:color="auto"/>
      </w:divBdr>
    </w:div>
    <w:div w:id="1258831587">
      <w:bodyDiv w:val="1"/>
      <w:marLeft w:val="0"/>
      <w:marRight w:val="0"/>
      <w:marTop w:val="0"/>
      <w:marBottom w:val="0"/>
      <w:divBdr>
        <w:top w:val="none" w:sz="0" w:space="0" w:color="auto"/>
        <w:left w:val="none" w:sz="0" w:space="0" w:color="auto"/>
        <w:bottom w:val="none" w:sz="0" w:space="0" w:color="auto"/>
        <w:right w:val="none" w:sz="0" w:space="0" w:color="auto"/>
      </w:divBdr>
    </w:div>
    <w:div w:id="1300266308">
      <w:bodyDiv w:val="1"/>
      <w:marLeft w:val="0"/>
      <w:marRight w:val="0"/>
      <w:marTop w:val="0"/>
      <w:marBottom w:val="0"/>
      <w:divBdr>
        <w:top w:val="none" w:sz="0" w:space="0" w:color="auto"/>
        <w:left w:val="none" w:sz="0" w:space="0" w:color="auto"/>
        <w:bottom w:val="none" w:sz="0" w:space="0" w:color="auto"/>
        <w:right w:val="none" w:sz="0" w:space="0" w:color="auto"/>
      </w:divBdr>
    </w:div>
    <w:div w:id="1344239406">
      <w:bodyDiv w:val="1"/>
      <w:marLeft w:val="0"/>
      <w:marRight w:val="0"/>
      <w:marTop w:val="0"/>
      <w:marBottom w:val="0"/>
      <w:divBdr>
        <w:top w:val="none" w:sz="0" w:space="0" w:color="auto"/>
        <w:left w:val="none" w:sz="0" w:space="0" w:color="auto"/>
        <w:bottom w:val="none" w:sz="0" w:space="0" w:color="auto"/>
        <w:right w:val="none" w:sz="0" w:space="0" w:color="auto"/>
      </w:divBdr>
    </w:div>
    <w:div w:id="1517764407">
      <w:bodyDiv w:val="1"/>
      <w:marLeft w:val="0"/>
      <w:marRight w:val="0"/>
      <w:marTop w:val="0"/>
      <w:marBottom w:val="0"/>
      <w:divBdr>
        <w:top w:val="none" w:sz="0" w:space="0" w:color="auto"/>
        <w:left w:val="none" w:sz="0" w:space="0" w:color="auto"/>
        <w:bottom w:val="none" w:sz="0" w:space="0" w:color="auto"/>
        <w:right w:val="none" w:sz="0" w:space="0" w:color="auto"/>
      </w:divBdr>
    </w:div>
    <w:div w:id="1572159708">
      <w:bodyDiv w:val="1"/>
      <w:marLeft w:val="0"/>
      <w:marRight w:val="0"/>
      <w:marTop w:val="0"/>
      <w:marBottom w:val="0"/>
      <w:divBdr>
        <w:top w:val="none" w:sz="0" w:space="0" w:color="auto"/>
        <w:left w:val="none" w:sz="0" w:space="0" w:color="auto"/>
        <w:bottom w:val="none" w:sz="0" w:space="0" w:color="auto"/>
        <w:right w:val="none" w:sz="0" w:space="0" w:color="auto"/>
      </w:divBdr>
      <w:divsChild>
        <w:div w:id="1127822192">
          <w:marLeft w:val="0"/>
          <w:marRight w:val="0"/>
          <w:marTop w:val="0"/>
          <w:marBottom w:val="0"/>
          <w:divBdr>
            <w:top w:val="none" w:sz="0" w:space="0" w:color="auto"/>
            <w:left w:val="none" w:sz="0" w:space="0" w:color="auto"/>
            <w:bottom w:val="none" w:sz="0" w:space="0" w:color="auto"/>
            <w:right w:val="none" w:sz="0" w:space="0" w:color="auto"/>
          </w:divBdr>
        </w:div>
      </w:divsChild>
    </w:div>
    <w:div w:id="1655718711">
      <w:bodyDiv w:val="1"/>
      <w:marLeft w:val="0"/>
      <w:marRight w:val="0"/>
      <w:marTop w:val="0"/>
      <w:marBottom w:val="0"/>
      <w:divBdr>
        <w:top w:val="none" w:sz="0" w:space="0" w:color="auto"/>
        <w:left w:val="none" w:sz="0" w:space="0" w:color="auto"/>
        <w:bottom w:val="none" w:sz="0" w:space="0" w:color="auto"/>
        <w:right w:val="none" w:sz="0" w:space="0" w:color="auto"/>
      </w:divBdr>
    </w:div>
    <w:div w:id="1657296854">
      <w:bodyDiv w:val="1"/>
      <w:marLeft w:val="0"/>
      <w:marRight w:val="0"/>
      <w:marTop w:val="0"/>
      <w:marBottom w:val="0"/>
      <w:divBdr>
        <w:top w:val="none" w:sz="0" w:space="0" w:color="auto"/>
        <w:left w:val="none" w:sz="0" w:space="0" w:color="auto"/>
        <w:bottom w:val="none" w:sz="0" w:space="0" w:color="auto"/>
        <w:right w:val="none" w:sz="0" w:space="0" w:color="auto"/>
      </w:divBdr>
    </w:div>
    <w:div w:id="1680888184">
      <w:bodyDiv w:val="1"/>
      <w:marLeft w:val="0"/>
      <w:marRight w:val="0"/>
      <w:marTop w:val="0"/>
      <w:marBottom w:val="0"/>
      <w:divBdr>
        <w:top w:val="none" w:sz="0" w:space="0" w:color="auto"/>
        <w:left w:val="none" w:sz="0" w:space="0" w:color="auto"/>
        <w:bottom w:val="none" w:sz="0" w:space="0" w:color="auto"/>
        <w:right w:val="none" w:sz="0" w:space="0" w:color="auto"/>
      </w:divBdr>
    </w:div>
    <w:div w:id="1847283774">
      <w:bodyDiv w:val="1"/>
      <w:marLeft w:val="0"/>
      <w:marRight w:val="0"/>
      <w:marTop w:val="0"/>
      <w:marBottom w:val="0"/>
      <w:divBdr>
        <w:top w:val="none" w:sz="0" w:space="0" w:color="auto"/>
        <w:left w:val="none" w:sz="0" w:space="0" w:color="auto"/>
        <w:bottom w:val="none" w:sz="0" w:space="0" w:color="auto"/>
        <w:right w:val="none" w:sz="0" w:space="0" w:color="auto"/>
      </w:divBdr>
    </w:div>
    <w:div w:id="2101290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power-apps/powerapps-overview" TargetMode="External"/><Relationship Id="rId18" Type="http://schemas.openxmlformats.org/officeDocument/2006/relationships/hyperlink" Target="https://github.com/microsoft/Industry-Accelerator-Education/tree/master/documentation" TargetMode="External"/><Relationship Id="rId26" Type="http://schemas.openxmlformats.org/officeDocument/2006/relationships/hyperlink" Target="https://learn.microsoft.com/power-pages/getting-started/create-manage" TargetMode="External"/><Relationship Id="rId39" Type="http://schemas.openxmlformats.org/officeDocument/2006/relationships/hyperlink" Target="https://github.com/microsoft/Industry-Accelerator-Education/blob/master/documentation/EducationAccelerator.Walkthrough.Guide.docx" TargetMode="External"/><Relationship Id="rId21" Type="http://schemas.openxmlformats.org/officeDocument/2006/relationships/hyperlink" Target="https://learn.microsoft.com/power-platform/developer/cli/introduction" TargetMode="External"/><Relationship Id="rId34" Type="http://schemas.openxmlformats.org/officeDocument/2006/relationships/hyperlink" Target="https://learn.microsoft.com/power-apps/maker/portals/admin/admin-overview" TargetMode="External"/><Relationship Id="rId42" Type="http://schemas.openxmlformats.org/officeDocument/2006/relationships/hyperlink" Target="https://learn.microsoft.com/power-bi/fundamentals/power-bi-overview" TargetMode="External"/><Relationship Id="rId47" Type="http://schemas.openxmlformats.org/officeDocument/2006/relationships/hyperlink" Target="https://learn.microsoft.com/power-platform/admin/import-configuration-data"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Industry-Accelerator-Education/tree/master/documentation" TargetMode="External"/><Relationship Id="rId29" Type="http://schemas.openxmlformats.org/officeDocument/2006/relationships/hyperlink" Target="https://learn.microsoft.com/power-platform/admin/deploy-packages-using-package-deployer-windows-powershell" TargetMode="External"/><Relationship Id="rId11" Type="http://schemas.openxmlformats.org/officeDocument/2006/relationships/image" Target="media/image1.png"/><Relationship Id="rId24" Type="http://schemas.openxmlformats.org/officeDocument/2006/relationships/hyperlink" Target="https://learn.microsoft.com/power-apps/developer/data-platform/download-tools-nuget" TargetMode="External"/><Relationship Id="rId32" Type="http://schemas.microsoft.com/office/2016/09/relationships/commentsIds" Target="commentsIds.xml"/><Relationship Id="rId37" Type="http://schemas.openxmlformats.org/officeDocument/2006/relationships/hyperlink" Target="https://learn.microsoft.com/power-apps/maker/portals/configure/invite-contacts" TargetMode="External"/><Relationship Id="rId40" Type="http://schemas.openxmlformats.org/officeDocument/2006/relationships/hyperlink" Target="https://docs.microsoft.com/bingmaps/getting-started/bing-maps-dev-center-help/getting-a-bing-maps-key" TargetMode="External"/><Relationship Id="rId45" Type="http://schemas.openxmlformats.org/officeDocument/2006/relationships/hyperlink" Target="https://learn.microsoft.com/power-apps/maker/data-platform/import-update-export-solutions"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learn.microsoft.com/powershell/scripting/install/installing-powershell?view=powershell-7.2" TargetMode="External"/><Relationship Id="rId31" Type="http://schemas.microsoft.com/office/2011/relationships/commentsExtended" Target="commentsExtended.xml"/><Relationship Id="rId44" Type="http://schemas.openxmlformats.org/officeDocument/2006/relationships/hyperlink" Target="https://github.com/microsoft/Industry-Accelerator-Education/tree/master/documentation" TargetMode="Externa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werapps.microsoft.com/developerplan/" TargetMode="External"/><Relationship Id="rId22" Type="http://schemas.openxmlformats.org/officeDocument/2006/relationships/hyperlink" Target="https://learn.microsoft.com/power-platform/developer/cli/introduction" TargetMode="External"/><Relationship Id="rId27" Type="http://schemas.openxmlformats.org/officeDocument/2006/relationships/hyperlink" Target="https://learn.microsoft.com/dynamics365/customerengagement/on-premises/admin/system-settings-dialog-box-general-tab?view=op-9-1" TargetMode="External"/><Relationship Id="rId30" Type="http://schemas.openxmlformats.org/officeDocument/2006/relationships/comments" Target="comments.xml"/><Relationship Id="rId35" Type="http://schemas.openxmlformats.org/officeDocument/2006/relationships/hyperlink" Target="https://learn.microsoft.com/power-apps/maker/portals/configure/configure-portal" TargetMode="External"/><Relationship Id="rId43" Type="http://schemas.openxmlformats.org/officeDocument/2006/relationships/hyperlink" Target="https://github.com/microsoft/Industry-Accelerator-Education/tree/master/documentation" TargetMode="External"/><Relationship Id="rId48" Type="http://schemas.openxmlformats.org/officeDocument/2006/relationships/hyperlink" Target="https://learn.microsoft.com/power-automate/overview-cloud"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yperlink" Target="https://learn.microsoft.com/dynamics365/marketing/purchase-setup" TargetMode="External"/><Relationship Id="rId25" Type="http://schemas.openxmlformats.org/officeDocument/2006/relationships/hyperlink" Target="https://learn.microsoft.com/power-pages/introduction" TargetMode="External"/><Relationship Id="rId33" Type="http://schemas.microsoft.com/office/2018/08/relationships/commentsExtensible" Target="commentsExtensible.xml"/><Relationship Id="rId38" Type="http://schemas.openxmlformats.org/officeDocument/2006/relationships/hyperlink" Target="https://learn.microsoft.com/en-us/dynamics365/customerengagement/on-premises/basics/set-personal-options?view=op-9-1" TargetMode="External"/><Relationship Id="rId46" Type="http://schemas.openxmlformats.org/officeDocument/2006/relationships/hyperlink" Target="https://learn.microsoft.com/power-apps/developer/data-platform/download-tools-nuget" TargetMode="External"/><Relationship Id="rId20" Type="http://schemas.openxmlformats.org/officeDocument/2006/relationships/hyperlink" Target="https://learn.microsoft.com/power-platform/admin/powershell-installation" TargetMode="External"/><Relationship Id="rId41" Type="http://schemas.openxmlformats.org/officeDocument/2006/relationships/hyperlink" Target="https://learn.microsoft.com/power-apps/maker/portals/configure/configure-portal" TargetMode="External"/><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earn.microsoft.com/dynamics365/marketing/overview" TargetMode="External"/><Relationship Id="rId23" Type="http://schemas.openxmlformats.org/officeDocument/2006/relationships/hyperlink" Target="https://learn.microsoft.com/power-apps/developer/data-platform/download-tools-nuget" TargetMode="External"/><Relationship Id="rId28" Type="http://schemas.openxmlformats.org/officeDocument/2006/relationships/hyperlink" Target="https://github.com/microsoft/Industry-Accelerator-Education/tree/master/packagedeployer" TargetMode="External"/><Relationship Id="rId36" Type="http://schemas.openxmlformats.org/officeDocument/2006/relationships/hyperlink" Target="https://learn.microsoft.com/power-apps/maker/portals/configure/configure-portal" TargetMode="External"/><Relationship Id="rId49" Type="http://schemas.openxmlformats.org/officeDocument/2006/relationships/hyperlink" Target="https://learn.microsoft.com/power-automate/disable-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88C122FC8EDD41BFEEFACC2225241A" ma:contentTypeVersion="10" ma:contentTypeDescription="Create a new document." ma:contentTypeScope="" ma:versionID="ca6d540e0292428d1bb721bad9fde4c5">
  <xsd:schema xmlns:xsd="http://www.w3.org/2001/XMLSchema" xmlns:xs="http://www.w3.org/2001/XMLSchema" xmlns:p="http://schemas.microsoft.com/office/2006/metadata/properties" xmlns:ns1="http://schemas.microsoft.com/sharepoint/v3" xmlns:ns3="95107f8c-437c-4fe9-aa77-19afc1b3cc39" targetNamespace="http://schemas.microsoft.com/office/2006/metadata/properties" ma:root="true" ma:fieldsID="4b87d288074eaded4b193da6a0194982" ns1:_="" ns3:_="">
    <xsd:import namespace="http://schemas.microsoft.com/sharepoint/v3"/>
    <xsd:import namespace="95107f8c-437c-4fe9-aa77-19afc1b3cc3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07f8c-437c-4fe9-aa77-19afc1b3cc3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95107f8c-437c-4fe9-aa77-19afc1b3cc39" xsi:nil="true"/>
  </documentManagement>
</p:properties>
</file>

<file path=customXml/itemProps1.xml><?xml version="1.0" encoding="utf-8"?>
<ds:datastoreItem xmlns:ds="http://schemas.openxmlformats.org/officeDocument/2006/customXml" ds:itemID="{95333031-67A5-4951-A36B-2E1B7BD5A219}">
  <ds:schemaRefs>
    <ds:schemaRef ds:uri="http://schemas.microsoft.com/sharepoint/v3/contenttype/forms"/>
  </ds:schemaRefs>
</ds:datastoreItem>
</file>

<file path=customXml/itemProps2.xml><?xml version="1.0" encoding="utf-8"?>
<ds:datastoreItem xmlns:ds="http://schemas.openxmlformats.org/officeDocument/2006/customXml" ds:itemID="{24EA0A5A-402F-473E-8E5E-16D9FF926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107f8c-437c-4fe9-aa77-19afc1b3c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3BFC84-8231-4FFC-8773-F2AD7D6DBC23}">
  <ds:schemaRefs>
    <ds:schemaRef ds:uri="http://schemas.openxmlformats.org/officeDocument/2006/bibliography"/>
  </ds:schemaRefs>
</ds:datastoreItem>
</file>

<file path=customXml/itemProps4.xml><?xml version="1.0" encoding="utf-8"?>
<ds:datastoreItem xmlns:ds="http://schemas.openxmlformats.org/officeDocument/2006/customXml" ds:itemID="{BB618FD8-CF91-4DEE-935E-FF82D8EF6572}">
  <ds:schemaRefs>
    <ds:schemaRef ds:uri="http://schemas.microsoft.com/office/2006/metadata/properties"/>
    <ds:schemaRef ds:uri="http://schemas.microsoft.com/office/infopath/2007/PartnerControls"/>
    <ds:schemaRef ds:uri="http://schemas.microsoft.com/sharepoint/v3"/>
    <ds:schemaRef ds:uri="95107f8c-437c-4fe9-aa77-19afc1b3cc39"/>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4123</Words>
  <Characters>23507</Characters>
  <Application>Microsoft Office Word</Application>
  <DocSecurity>4</DocSecurity>
  <Lines>195</Lines>
  <Paragraphs>55</Paragraphs>
  <ScaleCrop>false</ScaleCrop>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Mendiburo</dc:creator>
  <cp:keywords/>
  <cp:lastModifiedBy>Maria Mendiburo</cp:lastModifiedBy>
  <cp:revision>1241</cp:revision>
  <dcterms:created xsi:type="dcterms:W3CDTF">2022-11-18T18:38:00Z</dcterms:created>
  <dcterms:modified xsi:type="dcterms:W3CDTF">2022-12-13T02:54:00Z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0x0101008988C122FC8EDD41BFEEFACC2225241A</vt:lpwstr>
  </property>
</Properties>
</file>